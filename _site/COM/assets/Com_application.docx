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3E151" w14:textId="77777777" w:rsidR="000F24C1" w:rsidRDefault="000F24C1">
      <w:pPr>
        <w:rPr>
          <w:b/>
        </w:rPr>
      </w:pPr>
      <w:r>
        <w:rPr>
          <w:b/>
        </w:rPr>
        <w:t xml:space="preserve">Title: </w:t>
      </w:r>
      <w:r w:rsidRPr="000F24C1">
        <w:rPr>
          <w:b/>
        </w:rPr>
        <w:t>Immersive journey preparation and way</w:t>
      </w:r>
      <w:del w:id="0" w:author="Lil Deverell" w:date="2018-03-29T14:35:00Z">
        <w:r w:rsidRPr="000F24C1" w:rsidDel="005E0DBD">
          <w:rPr>
            <w:b/>
          </w:rPr>
          <w:delText>-</w:delText>
        </w:r>
      </w:del>
      <w:r w:rsidRPr="000F24C1">
        <w:rPr>
          <w:b/>
        </w:rPr>
        <w:t>finding aid for people with low vision or blindness</w:t>
      </w:r>
    </w:p>
    <w:p w14:paraId="387786A4" w14:textId="77777777" w:rsidR="000F24C1" w:rsidRDefault="000F24C1">
      <w:pPr>
        <w:rPr>
          <w:b/>
        </w:rPr>
      </w:pPr>
    </w:p>
    <w:p w14:paraId="5C750D7B" w14:textId="77777777" w:rsidR="000F24C1" w:rsidRDefault="000F24C1">
      <w:pPr>
        <w:rPr>
          <w:b/>
        </w:rPr>
      </w:pPr>
    </w:p>
    <w:p w14:paraId="1193189B" w14:textId="77777777" w:rsidR="00DC7827" w:rsidRPr="000F24C1" w:rsidRDefault="006D2E9A">
      <w:pPr>
        <w:rPr>
          <w:b/>
        </w:rPr>
      </w:pPr>
      <w:commentRangeStart w:id="1"/>
      <w:r w:rsidRPr="000F24C1">
        <w:rPr>
          <w:b/>
        </w:rPr>
        <w:t>A brief description of your idea (200 words)</w:t>
      </w:r>
      <w:commentRangeEnd w:id="1"/>
      <w:r w:rsidR="00B42938">
        <w:rPr>
          <w:rStyle w:val="CommentReference"/>
        </w:rPr>
        <w:commentReference w:id="1"/>
      </w:r>
    </w:p>
    <w:p w14:paraId="53239B85" w14:textId="77777777" w:rsidR="006D2E9A" w:rsidRDefault="006D2E9A"/>
    <w:p w14:paraId="18121369" w14:textId="44EB1C0D" w:rsidR="006D2E9A" w:rsidRDefault="006D2E9A" w:rsidP="006D2E9A">
      <w:r>
        <w:t xml:space="preserve">We </w:t>
      </w:r>
      <w:r w:rsidR="000F24C1">
        <w:t>propose to</w:t>
      </w:r>
      <w:r>
        <w:t xml:space="preserve"> </w:t>
      </w:r>
      <w:r w:rsidR="000F24C1">
        <w:t>develop an</w:t>
      </w:r>
      <w:r>
        <w:t xml:space="preserve"> integrated journey preparation and </w:t>
      </w:r>
      <w:del w:id="2" w:author="Lil Deverell" w:date="2018-03-29T14:35:00Z">
        <w:r w:rsidDel="005E0DBD">
          <w:delText>on-foot navigation</w:delText>
        </w:r>
      </w:del>
      <w:ins w:id="3" w:author="Lil Deverell" w:date="2018-03-29T14:35:00Z">
        <w:r w:rsidR="005E0DBD">
          <w:t>wayfinding</w:t>
        </w:r>
      </w:ins>
      <w:r>
        <w:t xml:space="preserve"> </w:t>
      </w:r>
      <w:del w:id="4" w:author="Lil Deverell" w:date="2018-03-29T14:22:00Z">
        <w:r w:rsidDel="005F7EB8">
          <w:delText xml:space="preserve">guidance </w:delText>
        </w:r>
      </w:del>
      <w:r>
        <w:t xml:space="preserve">tool for pedestrians with low vision or blindness </w:t>
      </w:r>
      <w:ins w:id="5" w:author="Lil Deverell" w:date="2018-03-29T14:23:00Z">
        <w:r w:rsidR="00380FD0">
          <w:t xml:space="preserve">travelling </w:t>
        </w:r>
      </w:ins>
      <w:r>
        <w:t>in Melbourne’s CBD.</w:t>
      </w:r>
      <w:del w:id="6" w:author="Lil Deverell" w:date="2018-03-29T14:23:00Z">
        <w:r w:rsidDel="005F7EB8">
          <w:delText xml:space="preserve">  </w:delText>
        </w:r>
      </w:del>
      <w:r>
        <w:t xml:space="preserve"> </w:t>
      </w:r>
      <w:ins w:id="7" w:author="Lil Deverell" w:date="2018-03-29T14:29:00Z">
        <w:r w:rsidR="00380FD0">
          <w:t>Our technology will enable u</w:t>
        </w:r>
      </w:ins>
      <w:del w:id="8" w:author="Lil Deverell" w:date="2018-03-29T14:20:00Z">
        <w:r w:rsidDel="005F7EB8">
          <w:delText xml:space="preserve"> </w:delText>
        </w:r>
      </w:del>
      <w:ins w:id="9" w:author="Lil Deverell" w:date="2018-03-29T14:15:00Z">
        <w:r w:rsidR="005F7EB8">
          <w:t xml:space="preserve">sers to </w:t>
        </w:r>
        <w:r w:rsidR="005F7EB8">
          <w:t xml:space="preserve">learn about places they wish to travel, </w:t>
        </w:r>
      </w:ins>
      <w:ins w:id="10" w:author="Lil Deverell" w:date="2018-03-29T14:24:00Z">
        <w:r w:rsidR="00380FD0">
          <w:t xml:space="preserve">familiarize themselves with the soundscape, </w:t>
        </w:r>
      </w:ins>
      <w:ins w:id="11" w:author="Lil Deverell" w:date="2018-03-29T14:15:00Z">
        <w:r w:rsidR="005F7EB8">
          <w:t>identify</w:t>
        </w:r>
        <w:r w:rsidR="005F7EB8">
          <w:t xml:space="preserve"> features of interest</w:t>
        </w:r>
      </w:ins>
      <w:ins w:id="12" w:author="Lil Deverell" w:date="2018-03-29T14:24:00Z">
        <w:r w:rsidR="00380FD0">
          <w:t>, prepare for expected conditions</w:t>
        </w:r>
      </w:ins>
      <w:ins w:id="13" w:author="Lil Deverell" w:date="2018-03-29T14:25:00Z">
        <w:r w:rsidR="00380FD0">
          <w:t xml:space="preserve"> on specific journeys</w:t>
        </w:r>
      </w:ins>
      <w:ins w:id="14" w:author="Lil Deverell" w:date="2018-03-29T14:15:00Z">
        <w:r w:rsidR="005F7EB8">
          <w:t xml:space="preserve"> and </w:t>
        </w:r>
      </w:ins>
      <w:ins w:id="15" w:author="Lil Deverell" w:date="2018-03-29T14:16:00Z">
        <w:r w:rsidR="005F7EB8">
          <w:t xml:space="preserve">choose </w:t>
        </w:r>
      </w:ins>
      <w:ins w:id="16" w:author="Lil Deverell" w:date="2018-03-29T14:15:00Z">
        <w:r w:rsidR="005F7EB8">
          <w:t xml:space="preserve">the direction they need to </w:t>
        </w:r>
      </w:ins>
      <w:ins w:id="17" w:author="Lil Deverell" w:date="2018-03-29T14:16:00Z">
        <w:r w:rsidR="005F7EB8">
          <w:t>go</w:t>
        </w:r>
      </w:ins>
      <w:ins w:id="18" w:author="Lil Deverell" w:date="2018-03-29T14:20:00Z">
        <w:r w:rsidR="005F7EB8">
          <w:t xml:space="preserve">. </w:t>
        </w:r>
      </w:ins>
      <w:r>
        <w:t xml:space="preserve">This will be </w:t>
      </w:r>
      <w:proofErr w:type="spellStart"/>
      <w:r>
        <w:t>realised</w:t>
      </w:r>
      <w:proofErr w:type="spellEnd"/>
      <w:r>
        <w:t xml:space="preserve"> through a voice-commanded, interactive </w:t>
      </w:r>
      <w:commentRangeStart w:id="19"/>
      <w:del w:id="20" w:author="David Sly" w:date="2018-03-28T17:51:00Z">
        <w:r w:rsidDel="00446CC6">
          <w:delText xml:space="preserve">mobile </w:delText>
        </w:r>
      </w:del>
      <w:ins w:id="21" w:author="David Sly" w:date="2018-03-28T17:51:00Z">
        <w:r w:rsidR="00446CC6">
          <w:t xml:space="preserve">smart phone </w:t>
        </w:r>
        <w:commentRangeEnd w:id="19"/>
        <w:r w:rsidR="00446CC6">
          <w:rPr>
            <w:rStyle w:val="CommentReference"/>
          </w:rPr>
          <w:commentReference w:id="19"/>
        </w:r>
      </w:ins>
      <w:r w:rsidR="000F24C1">
        <w:t>application</w:t>
      </w:r>
      <w:ins w:id="22" w:author="Lil Deverell" w:date="2018-03-29T14:25:00Z">
        <w:r w:rsidR="00380FD0">
          <w:t>.</w:t>
        </w:r>
      </w:ins>
      <w:r w:rsidR="000F24C1">
        <w:t xml:space="preserve"> </w:t>
      </w:r>
      <w:del w:id="23" w:author="Lil Deverell" w:date="2018-03-29T14:24:00Z">
        <w:r w:rsidR="000F24C1" w:rsidDel="00380FD0">
          <w:delText>allowing</w:delText>
        </w:r>
        <w:r w:rsidDel="00380FD0">
          <w:delText xml:space="preserve"> users to familiarise and </w:delText>
        </w:r>
      </w:del>
      <w:del w:id="24" w:author="Lil Deverell" w:date="2018-03-29T14:25:00Z">
        <w:r w:rsidDel="00380FD0">
          <w:delText xml:space="preserve">prepare themselves for the expected conditions of specific journeys in the CBD. </w:delText>
        </w:r>
      </w:del>
      <w:del w:id="25" w:author="Lil Deverell" w:date="2018-03-29T14:20:00Z">
        <w:r w:rsidDel="005F7EB8">
          <w:delText xml:space="preserve">  </w:delText>
        </w:r>
      </w:del>
      <w:commentRangeStart w:id="26"/>
      <w:r>
        <w:t xml:space="preserve">State-of-the-art surround-sound technology </w:t>
      </w:r>
      <w:ins w:id="27" w:author="Lil Deverell" w:date="2018-03-29T14:16:00Z">
        <w:r w:rsidR="005F7EB8">
          <w:t xml:space="preserve">that </w:t>
        </w:r>
      </w:ins>
      <w:del w:id="28" w:author="Lil Deverell" w:date="2018-03-29T14:16:00Z">
        <w:r w:rsidDel="005F7EB8">
          <w:delText xml:space="preserve">providing </w:delText>
        </w:r>
      </w:del>
      <w:ins w:id="29" w:author="Lil Deverell" w:date="2018-03-29T14:16:00Z">
        <w:r w:rsidR="005F7EB8">
          <w:t>provid</w:t>
        </w:r>
        <w:r w:rsidR="005F7EB8">
          <w:t>es</w:t>
        </w:r>
        <w:r w:rsidR="005F7EB8">
          <w:t xml:space="preserve"> </w:t>
        </w:r>
      </w:ins>
      <w:r>
        <w:t xml:space="preserve">full-sphere and directional play back will </w:t>
      </w:r>
      <w:del w:id="30" w:author="Lil Deverell" w:date="2018-03-29T14:20:00Z">
        <w:r w:rsidDel="005F7EB8">
          <w:delText xml:space="preserve">be used to </w:delText>
        </w:r>
      </w:del>
      <w:r>
        <w:t>deliver realistic</w:t>
      </w:r>
      <w:ins w:id="31" w:author="Lil Deverell" w:date="2018-03-29T14:16:00Z">
        <w:r w:rsidR="005F7EB8">
          <w:t>,</w:t>
        </w:r>
      </w:ins>
      <w:del w:id="32" w:author="Lil Deverell" w:date="2018-03-29T14:37:00Z">
        <w:r w:rsidDel="005E0DBD">
          <w:delText xml:space="preserve"> </w:delText>
        </w:r>
      </w:del>
      <w:del w:id="33" w:author="David Sly" w:date="2018-03-28T17:48:00Z">
        <w:r w:rsidDel="00446CC6">
          <w:delText>sound</w:delText>
        </w:r>
      </w:del>
      <w:del w:id="34" w:author="Lil Deverell" w:date="2018-03-29T14:16:00Z">
        <w:r w:rsidDel="005F7EB8">
          <w:delText xml:space="preserve"> and</w:delText>
        </w:r>
      </w:del>
      <w:r>
        <w:t xml:space="preserve"> immersive sound from key city locations</w:t>
      </w:r>
      <w:ins w:id="35" w:author="Lil Deverell" w:date="2018-03-29T14:16:00Z">
        <w:r w:rsidR="005F7EB8">
          <w:t xml:space="preserve">. </w:t>
        </w:r>
      </w:ins>
      <w:ins w:id="36" w:author="Lil Deverell" w:date="2018-03-29T14:26:00Z">
        <w:r w:rsidR="00380FD0">
          <w:t>Users will be able to</w:t>
        </w:r>
      </w:ins>
      <w:del w:id="37" w:author="Lil Deverell" w:date="2018-03-29T14:21:00Z">
        <w:r w:rsidDel="005F7EB8">
          <w:delText>,</w:delText>
        </w:r>
      </w:del>
      <w:del w:id="38" w:author="Lil Deverell" w:date="2018-03-29T14:26:00Z">
        <w:r w:rsidDel="00380FD0">
          <w:delText xml:space="preserve"> allow</w:delText>
        </w:r>
      </w:del>
      <w:del w:id="39" w:author="Lil Deverell" w:date="2018-03-29T14:16:00Z">
        <w:r w:rsidDel="005F7EB8">
          <w:delText>ing</w:delText>
        </w:r>
      </w:del>
      <w:del w:id="40" w:author="Lil Deverell" w:date="2018-03-29T14:26:00Z">
        <w:r w:rsidDel="00380FD0">
          <w:delText xml:space="preserve"> users to familiarise and</w:delText>
        </w:r>
      </w:del>
      <w:r>
        <w:t xml:space="preserve"> orient</w:t>
      </w:r>
      <w:ins w:id="41" w:author="Lil Deverell" w:date="2018-03-29T14:17:00Z">
        <w:r w:rsidR="005F7EB8">
          <w:t>ate</w:t>
        </w:r>
      </w:ins>
      <w:r>
        <w:t xml:space="preserve"> themselves </w:t>
      </w:r>
      <w:del w:id="42" w:author="Lil Deverell" w:date="2018-03-29T14:21:00Z">
        <w:r w:rsidDel="005F7EB8">
          <w:delText xml:space="preserve">in </w:delText>
        </w:r>
      </w:del>
      <w:del w:id="43" w:author="Lil Deverell" w:date="2018-03-29T14:17:00Z">
        <w:r w:rsidDel="005F7EB8">
          <w:delText xml:space="preserve">the </w:delText>
        </w:r>
      </w:del>
      <w:ins w:id="44" w:author="Lil Deverell" w:date="2018-03-29T14:21:00Z">
        <w:r w:rsidR="005F7EB8">
          <w:t>using</w:t>
        </w:r>
      </w:ins>
      <w:ins w:id="45" w:author="Lil Deverell" w:date="2018-03-29T14:17:00Z">
        <w:r w:rsidR="005F7EB8">
          <w:t xml:space="preserve"> </w:t>
        </w:r>
      </w:ins>
      <w:ins w:id="46" w:author="Lil Deverell" w:date="2018-03-29T14:26:00Z">
        <w:r w:rsidR="00380FD0">
          <w:t xml:space="preserve">these </w:t>
        </w:r>
      </w:ins>
      <w:r>
        <w:t>environmental sounds as the sound changes in accordance with their body/head rotation.</w:t>
      </w:r>
      <w:del w:id="47" w:author="Lil Deverell" w:date="2018-03-29T14:21:00Z">
        <w:r w:rsidDel="005F7EB8">
          <w:delText xml:space="preserve"> </w:delText>
        </w:r>
      </w:del>
      <w:r>
        <w:t xml:space="preserve"> </w:t>
      </w:r>
      <w:commentRangeEnd w:id="26"/>
      <w:r w:rsidR="00446CC6">
        <w:rPr>
          <w:rStyle w:val="CommentReference"/>
        </w:rPr>
        <w:commentReference w:id="26"/>
      </w:r>
      <w:r>
        <w:t>On-demand location</w:t>
      </w:r>
      <w:ins w:id="48" w:author="Lil Deverell" w:date="2018-03-29T07:55:00Z">
        <w:r w:rsidR="007A2F84">
          <w:t>-</w:t>
        </w:r>
      </w:ins>
      <w:del w:id="49" w:author="Lil Deverell" w:date="2018-03-29T07:55:00Z">
        <w:r w:rsidDel="007A2F84">
          <w:delText xml:space="preserve"> </w:delText>
        </w:r>
      </w:del>
      <w:r>
        <w:t xml:space="preserve">specific </w:t>
      </w:r>
      <w:ins w:id="50" w:author="David Sly" w:date="2018-03-28T17:50:00Z">
        <w:r w:rsidR="00446CC6">
          <w:t xml:space="preserve">audio </w:t>
        </w:r>
      </w:ins>
      <w:r>
        <w:t>descriptions will</w:t>
      </w:r>
      <w:ins w:id="51" w:author="Lil Deverell" w:date="2018-03-29T14:26:00Z">
        <w:r w:rsidR="00380FD0">
          <w:t xml:space="preserve"> </w:t>
        </w:r>
      </w:ins>
      <w:del w:id="52" w:author="David Sly" w:date="2018-03-28T17:50:00Z">
        <w:r w:rsidDel="00446CC6">
          <w:delText xml:space="preserve"> be </w:delText>
        </w:r>
      </w:del>
      <w:del w:id="53" w:author="Lil Deverell" w:date="2018-03-29T14:18:00Z">
        <w:r w:rsidDel="005F7EB8">
          <w:delText>overlaid, provid</w:delText>
        </w:r>
      </w:del>
      <w:ins w:id="54" w:author="David Sly" w:date="2018-03-28T17:51:00Z">
        <w:del w:id="55" w:author="Lil Deverell" w:date="2018-03-29T14:18:00Z">
          <w:r w:rsidR="00446CC6" w:rsidDel="005F7EB8">
            <w:delText>e</w:delText>
          </w:r>
        </w:del>
      </w:ins>
      <w:del w:id="56" w:author="Lil Deverell" w:date="2018-03-29T14:18:00Z">
        <w:r w:rsidDel="005F7EB8">
          <w:delText>ing   notes</w:delText>
        </w:r>
      </w:del>
      <w:ins w:id="57" w:author="David Sly" w:date="2018-03-28T17:49:00Z">
        <w:del w:id="58" w:author="Lil Deverell" w:date="2018-03-29T14:18:00Z">
          <w:r w:rsidR="00446CC6" w:rsidDel="005F7EB8">
            <w:delText>cues</w:delText>
          </w:r>
        </w:del>
      </w:ins>
      <w:del w:id="59" w:author="Lil Deverell" w:date="2018-03-29T14:18:00Z">
        <w:r w:rsidDel="005F7EB8">
          <w:delText xml:space="preserve"> regarding </w:delText>
        </w:r>
      </w:del>
      <w:ins w:id="60" w:author="David Sly" w:date="2018-03-28T17:49:00Z">
        <w:del w:id="61" w:author="Lil Deverell" w:date="2018-03-29T14:18:00Z">
          <w:r w:rsidR="00446CC6" w:rsidDel="005F7EB8">
            <w:delText xml:space="preserve">for </w:delText>
          </w:r>
        </w:del>
      </w:ins>
      <w:ins w:id="62" w:author="Lil Deverell" w:date="2018-03-29T14:18:00Z">
        <w:r w:rsidR="005F7EB8">
          <w:t xml:space="preserve">prompt awareness of </w:t>
        </w:r>
      </w:ins>
      <w:r>
        <w:t xml:space="preserve">landmarks and environmental conditions, as well as </w:t>
      </w:r>
      <w:del w:id="63" w:author="Lil Deverell" w:date="2018-03-29T14:37:00Z">
        <w:r w:rsidDel="005E0DBD">
          <w:delText>up to date</w:delText>
        </w:r>
      </w:del>
      <w:ins w:id="64" w:author="Lil Deverell" w:date="2018-03-29T14:37:00Z">
        <w:r w:rsidR="005E0DBD">
          <w:t>current</w:t>
        </w:r>
      </w:ins>
      <w:r>
        <w:t xml:space="preserve"> information derived from City of Melbourne open data</w:t>
      </w:r>
      <w:ins w:id="65" w:author="Lil Deverell" w:date="2018-03-29T14:38:00Z">
        <w:r w:rsidR="005E0DBD">
          <w:t>,</w:t>
        </w:r>
      </w:ins>
      <w:r>
        <w:t xml:space="preserve"> and user-generated content. </w:t>
      </w:r>
    </w:p>
    <w:p w14:paraId="087F71AC" w14:textId="77777777" w:rsidR="006D2E9A" w:rsidDel="005E0DBD" w:rsidRDefault="006D2E9A" w:rsidP="006D2E9A">
      <w:pPr>
        <w:rPr>
          <w:del w:id="66" w:author="Lil Deverell" w:date="2018-03-29T14:35:00Z"/>
        </w:rPr>
      </w:pPr>
    </w:p>
    <w:p w14:paraId="0C50A1DC" w14:textId="723679D4" w:rsidR="00380FD0" w:rsidRDefault="006D2E9A" w:rsidP="006D2E9A">
      <w:pPr>
        <w:rPr>
          <w:ins w:id="67" w:author="Lil Deverell" w:date="2018-03-29T14:31:00Z"/>
        </w:rPr>
      </w:pPr>
      <w:del w:id="68" w:author="Lil Deverell" w:date="2018-03-29T14:31:00Z">
        <w:r w:rsidDel="00380FD0">
          <w:delText xml:space="preserve">On-foot navigation assistance will </w:delText>
        </w:r>
      </w:del>
      <w:del w:id="69" w:author="Lil Deverell" w:date="2018-03-29T14:18:00Z">
        <w:r w:rsidDel="005F7EB8">
          <w:delText xml:space="preserve">also </w:delText>
        </w:r>
      </w:del>
      <w:del w:id="70" w:author="Lil Deverell" w:date="2018-03-29T14:31:00Z">
        <w:r w:rsidDel="00380FD0">
          <w:delText xml:space="preserve">be delivered using the </w:delText>
        </w:r>
      </w:del>
    </w:p>
    <w:p w14:paraId="1C3894C0" w14:textId="43E80817" w:rsidR="006D2E9A" w:rsidRDefault="00380FD0" w:rsidP="006D2E9A">
      <w:ins w:id="71" w:author="Lil Deverell" w:date="2018-03-29T14:31:00Z">
        <w:r>
          <w:t xml:space="preserve">The </w:t>
        </w:r>
      </w:ins>
      <w:r w:rsidR="006D2E9A">
        <w:t>same smart phone application</w:t>
      </w:r>
      <w:ins w:id="72" w:author="Lil Deverell" w:date="2018-03-29T14:31:00Z">
        <w:r>
          <w:t xml:space="preserve"> w</w:t>
        </w:r>
      </w:ins>
      <w:del w:id="73" w:author="Lil Deverell" w:date="2018-03-29T14:31:00Z">
        <w:r w:rsidR="006D2E9A" w:rsidDel="00380FD0">
          <w:delText xml:space="preserve">, </w:delText>
        </w:r>
      </w:del>
      <w:ins w:id="74" w:author="Lil Deverell" w:date="2018-03-29T14:31:00Z">
        <w:r>
          <w:t xml:space="preserve">ill then deliver </w:t>
        </w:r>
      </w:ins>
      <w:ins w:id="75" w:author="Lil Deverell" w:date="2018-03-29T14:36:00Z">
        <w:r w:rsidR="005E0DBD">
          <w:t>wayfinding</w:t>
        </w:r>
      </w:ins>
      <w:ins w:id="76" w:author="Lil Deverell" w:date="2018-03-29T14:31:00Z">
        <w:r>
          <w:t xml:space="preserve"> assistance </w:t>
        </w:r>
        <w:r>
          <w:t xml:space="preserve">using </w:t>
        </w:r>
      </w:ins>
      <w:del w:id="77" w:author="Lil Deverell" w:date="2018-03-29T14:31:00Z">
        <w:r w:rsidR="006D2E9A" w:rsidDel="00380FD0">
          <w:delText xml:space="preserve">utilising </w:delText>
        </w:r>
      </w:del>
      <w:r w:rsidR="006D2E9A">
        <w:t xml:space="preserve">GPS </w:t>
      </w:r>
      <w:r w:rsidR="000F24C1">
        <w:t xml:space="preserve">and </w:t>
      </w:r>
      <w:del w:id="78" w:author="Lil Deverell" w:date="2018-03-29T14:19:00Z">
        <w:r w:rsidR="000F24C1" w:rsidDel="005F7EB8">
          <w:delText>city</w:delText>
        </w:r>
        <w:r w:rsidR="006D2E9A" w:rsidDel="005F7EB8">
          <w:delText xml:space="preserve">-wide deployed </w:delText>
        </w:r>
      </w:del>
      <w:r w:rsidR="006D2E9A">
        <w:t xml:space="preserve">Bluetooth Beacons </w:t>
      </w:r>
      <w:ins w:id="79" w:author="Lil Deverell" w:date="2018-03-29T14:19:00Z">
        <w:r w:rsidR="005F7EB8">
          <w:t xml:space="preserve">deployed city-wide </w:t>
        </w:r>
      </w:ins>
      <w:r w:rsidR="006D2E9A">
        <w:t xml:space="preserve">to guide </w:t>
      </w:r>
      <w:del w:id="80" w:author="Lil Deverell" w:date="2018-03-29T14:36:00Z">
        <w:r w:rsidR="006D2E9A" w:rsidDel="005E0DBD">
          <w:delText xml:space="preserve">users </w:delText>
        </w:r>
      </w:del>
      <w:proofErr w:type="spellStart"/>
      <w:ins w:id="81" w:author="Lil Deverell" w:date="2018-03-29T14:36:00Z">
        <w:r w:rsidR="005E0DBD">
          <w:t>travellers</w:t>
        </w:r>
        <w:proofErr w:type="spellEnd"/>
        <w:r w:rsidR="005E0DBD">
          <w:t xml:space="preserve"> </w:t>
        </w:r>
      </w:ins>
      <w:r w:rsidR="006D2E9A">
        <w:t xml:space="preserve">along their </w:t>
      </w:r>
      <w:del w:id="82" w:author="Lil Deverell" w:date="2018-03-29T08:04:00Z">
        <w:r w:rsidR="006D2E9A" w:rsidDel="00807913">
          <w:delText>pre-</w:delText>
        </w:r>
      </w:del>
      <w:r w:rsidR="006D2E9A">
        <w:t>prepared journe</w:t>
      </w:r>
      <w:ins w:id="83" w:author="David Sly" w:date="2018-03-28T17:52:00Z">
        <w:r w:rsidR="00446CC6">
          <w:t xml:space="preserve">y. </w:t>
        </w:r>
      </w:ins>
      <w:del w:id="84" w:author="David Sly" w:date="2018-03-28T17:52:00Z">
        <w:r w:rsidR="006D2E9A" w:rsidDel="00446CC6">
          <w:delText xml:space="preserve">y, </w:delText>
        </w:r>
        <w:r w:rsidR="000F24C1" w:rsidDel="00446CC6">
          <w:delText>with d</w:delText>
        </w:r>
      </w:del>
      <w:ins w:id="85" w:author="David Sly" w:date="2018-03-28T17:52:00Z">
        <w:r w:rsidR="00446CC6">
          <w:t>D</w:t>
        </w:r>
      </w:ins>
      <w:r w:rsidR="000F24C1">
        <w:t>irectional</w:t>
      </w:r>
      <w:r w:rsidR="006D2E9A">
        <w:t xml:space="preserve"> sound </w:t>
      </w:r>
      <w:ins w:id="86" w:author="David Sly" w:date="2018-03-28T17:52:00Z">
        <w:r w:rsidR="00446CC6">
          <w:t>will</w:t>
        </w:r>
      </w:ins>
      <w:del w:id="87" w:author="David Sly" w:date="2018-03-28T17:52:00Z">
        <w:r w:rsidR="006D2E9A" w:rsidDel="00446CC6">
          <w:delText>cueing</w:delText>
        </w:r>
      </w:del>
      <w:r w:rsidR="006D2E9A">
        <w:t xml:space="preserve"> provid</w:t>
      </w:r>
      <w:ins w:id="88" w:author="David Sly" w:date="2018-03-28T17:52:00Z">
        <w:r w:rsidR="00446CC6">
          <w:t>e</w:t>
        </w:r>
      </w:ins>
      <w:del w:id="89" w:author="David Sly" w:date="2018-03-28T17:52:00Z">
        <w:r w:rsidR="006D2E9A" w:rsidDel="00446CC6">
          <w:delText>ing</w:delText>
        </w:r>
      </w:del>
      <w:r w:rsidR="006D2E9A">
        <w:t xml:space="preserve"> orientation cues,</w:t>
      </w:r>
      <w:del w:id="90" w:author="Lil Deverell" w:date="2018-03-29T14:27:00Z">
        <w:r w:rsidR="006D2E9A" w:rsidDel="00380FD0">
          <w:delText xml:space="preserve"> as well as</w:delText>
        </w:r>
      </w:del>
      <w:ins w:id="91" w:author="Lil Deverell" w:date="2018-03-29T14:27:00Z">
        <w:r>
          <w:t xml:space="preserve"> </w:t>
        </w:r>
      </w:ins>
      <w:ins w:id="92" w:author="Lil Deverell" w:date="2018-03-29T14:28:00Z">
        <w:r>
          <w:t>linking</w:t>
        </w:r>
      </w:ins>
      <w:r w:rsidR="006D2E9A">
        <w:t xml:space="preserve"> </w:t>
      </w:r>
      <w:ins w:id="93" w:author="David Sly" w:date="2018-03-28T17:53:00Z">
        <w:r w:rsidR="00446CC6">
          <w:t>t</w:t>
        </w:r>
      </w:ins>
      <w:del w:id="94" w:author="David Sly" w:date="2018-03-28T17:53:00Z">
        <w:r w:rsidR="006D2E9A" w:rsidDel="00446CC6">
          <w:delText>information relating to t</w:delText>
        </w:r>
      </w:del>
      <w:r w:rsidR="006D2E9A">
        <w:t>he user's current physical location</w:t>
      </w:r>
      <w:commentRangeStart w:id="95"/>
      <w:r w:rsidR="006D2E9A">
        <w:t xml:space="preserve"> to the virtually explored locations experienced during journey preparation</w:t>
      </w:r>
      <w:commentRangeEnd w:id="95"/>
      <w:r w:rsidR="00446CC6">
        <w:rPr>
          <w:rStyle w:val="CommentReference"/>
        </w:rPr>
        <w:commentReference w:id="95"/>
      </w:r>
      <w:r w:rsidR="006D2E9A">
        <w:t xml:space="preserve">. </w:t>
      </w:r>
      <w:del w:id="96" w:author="Lil Deverell" w:date="2018-03-29T08:06:00Z">
        <w:r w:rsidR="006D2E9A" w:rsidDel="00807913">
          <w:delText xml:space="preserve">  </w:delText>
        </w:r>
      </w:del>
      <w:del w:id="97" w:author="Lil Deverell" w:date="2018-03-29T14:28:00Z">
        <w:r w:rsidR="006D2E9A" w:rsidDel="00380FD0">
          <w:delText>Through this we</w:delText>
        </w:r>
      </w:del>
      <w:ins w:id="98" w:author="Lil Deverell" w:date="2018-03-29T14:28:00Z">
        <w:r>
          <w:t>This project</w:t>
        </w:r>
      </w:ins>
      <w:r w:rsidR="006D2E9A">
        <w:t xml:space="preserve"> aim</w:t>
      </w:r>
      <w:ins w:id="99" w:author="Lil Deverell" w:date="2018-03-29T14:28:00Z">
        <w:r>
          <w:t>s</w:t>
        </w:r>
      </w:ins>
      <w:r w:rsidR="006D2E9A">
        <w:t xml:space="preserve"> to address key challenges </w:t>
      </w:r>
      <w:r w:rsidR="000F24C1">
        <w:t>around cognitive</w:t>
      </w:r>
      <w:r w:rsidR="006D2E9A">
        <w:t xml:space="preserve"> mapping and recall</w:t>
      </w:r>
      <w:ins w:id="100" w:author="Lil Deverell" w:date="2018-03-29T14:33:00Z">
        <w:r>
          <w:t xml:space="preserve"> </w:t>
        </w:r>
        <w:r w:rsidR="005E0DBD">
          <w:t xml:space="preserve">during </w:t>
        </w:r>
      </w:ins>
      <w:del w:id="101" w:author="Lil Deverell" w:date="2018-03-29T14:33:00Z">
        <w:r w:rsidR="006D2E9A" w:rsidDel="00380FD0">
          <w:delText xml:space="preserve">, and anticipation for </w:delText>
        </w:r>
        <w:r w:rsidR="006D2E9A" w:rsidDel="005E0DBD">
          <w:delText>on-foot journeys</w:delText>
        </w:r>
      </w:del>
      <w:ins w:id="102" w:author="Lil Deverell" w:date="2018-03-29T14:33:00Z">
        <w:r w:rsidR="005E0DBD">
          <w:t>pedestrian travel</w:t>
        </w:r>
      </w:ins>
      <w:r w:rsidR="006D2E9A">
        <w:t xml:space="preserve"> in urban environments.</w:t>
      </w:r>
    </w:p>
    <w:p w14:paraId="41AF453E" w14:textId="77777777" w:rsidR="006D2E9A" w:rsidRDefault="006D2E9A" w:rsidP="006D2E9A"/>
    <w:p w14:paraId="7C003DE7" w14:textId="77777777" w:rsidR="006D2E9A" w:rsidRDefault="006D2E9A" w:rsidP="006D2E9A">
      <w:bookmarkStart w:id="103" w:name="_GoBack"/>
      <w:bookmarkEnd w:id="103"/>
    </w:p>
    <w:p w14:paraId="3053B3B7" w14:textId="77777777" w:rsidR="006D2E9A" w:rsidRPr="006D2E9A" w:rsidRDefault="006D2E9A" w:rsidP="006D2E9A">
      <w:pPr>
        <w:rPr>
          <w:lang w:val="en-AU"/>
        </w:rPr>
      </w:pPr>
      <w:r w:rsidRPr="006D2E9A">
        <w:rPr>
          <w:b/>
          <w:bCs/>
          <w:lang w:val="en-AU"/>
        </w:rPr>
        <w:t>Innovation: How is your solution different or unique to something that may already exist?</w:t>
      </w:r>
      <w:r>
        <w:rPr>
          <w:b/>
          <w:bCs/>
          <w:lang w:val="en-AU"/>
        </w:rPr>
        <w:t xml:space="preserve"> (200 words)</w:t>
      </w:r>
    </w:p>
    <w:p w14:paraId="1622436F" w14:textId="77777777" w:rsidR="006D2E9A" w:rsidRDefault="006D2E9A" w:rsidP="006D2E9A"/>
    <w:p w14:paraId="3B81A588" w14:textId="77777777" w:rsidR="006D2E9A" w:rsidRDefault="006D2E9A" w:rsidP="006D2E9A">
      <w:r>
        <w:t>Our proposal represents a novel and unique solution in the following key ways:</w:t>
      </w:r>
    </w:p>
    <w:p w14:paraId="77B832B0" w14:textId="77777777" w:rsidR="006D2E9A" w:rsidRDefault="006D2E9A" w:rsidP="006D2E9A">
      <w:r>
        <w:t xml:space="preserve">-- Immersive journey preparation tool:  while virtual reality has been previously considered for </w:t>
      </w:r>
      <w:proofErr w:type="spellStart"/>
      <w:r>
        <w:t>familiarisation</w:t>
      </w:r>
      <w:proofErr w:type="spellEnd"/>
      <w:r>
        <w:t xml:space="preserve"> and O&amp;M skill</w:t>
      </w:r>
      <w:del w:id="104" w:author="Lil Deverell" w:date="2018-03-29T08:05:00Z">
        <w:r w:rsidDel="00807913">
          <w:delText>s</w:delText>
        </w:r>
      </w:del>
      <w:r>
        <w:t xml:space="preserve"> acquisition, no current system exists for urban-scale journey preparation, nor incorporates up-to-date data feeds in the delivery of salient location/route specific information.</w:t>
      </w:r>
    </w:p>
    <w:p w14:paraId="707D736F" w14:textId="77777777" w:rsidR="006D2E9A" w:rsidRDefault="006D2E9A" w:rsidP="006D2E9A">
      <w:r>
        <w:t xml:space="preserve">-- Full-sphere </w:t>
      </w:r>
      <w:commentRangeStart w:id="105"/>
      <w:r>
        <w:t xml:space="preserve">binaural </w:t>
      </w:r>
      <w:commentRangeEnd w:id="105"/>
      <w:r w:rsidR="00D67BB8">
        <w:rPr>
          <w:rStyle w:val="CommentReference"/>
        </w:rPr>
        <w:commentReference w:id="105"/>
      </w:r>
      <w:r>
        <w:t xml:space="preserve">sound recording and playback approximating human hearing.  The use of the 3DIO Omnidirectional Binaural microphone, designed to replicate the characteristics of human hearing </w:t>
      </w:r>
      <w:del w:id="106" w:author="Lil Deverell" w:date="2018-03-29T08:06:00Z">
        <w:r w:rsidDel="00807913">
          <w:delText xml:space="preserve"> </w:delText>
        </w:r>
      </w:del>
      <w:r>
        <w:t xml:space="preserve">(see attachment 2) will deliver true auditory immersion </w:t>
      </w:r>
      <w:proofErr w:type="gramStart"/>
      <w:r>
        <w:t>never before</w:t>
      </w:r>
      <w:proofErr w:type="gramEnd"/>
      <w:r>
        <w:t xml:space="preserve"> used for virtual journey preparation, or indeed assistive technologies generally.</w:t>
      </w:r>
    </w:p>
    <w:p w14:paraId="17C25FF0" w14:textId="4F32C6A5" w:rsidR="006D2E9A" w:rsidRDefault="006D2E9A" w:rsidP="006D2E9A">
      <w:r>
        <w:t>-- Integrating journey preparation and on-foot guidance: this will be the first app to facilitate both immersive journey planning and on-foot GPS and Bluetooth Beacon</w:t>
      </w:r>
      <w:ins w:id="107" w:author="Lil Deverell" w:date="2018-03-29T08:07:00Z">
        <w:r w:rsidR="00807913">
          <w:t>-</w:t>
        </w:r>
      </w:ins>
      <w:del w:id="108" w:author="Lil Deverell" w:date="2018-03-29T08:07:00Z">
        <w:r w:rsidDel="00807913">
          <w:delText xml:space="preserve"> </w:delText>
        </w:r>
      </w:del>
      <w:r>
        <w:t xml:space="preserve">based navigation assistance in a single mobile app, allowing navigation assistance during the journey to explicitly incorporate the user’s known preparation activities.  While smart-phone applications for navigation have been previously proposed, </w:t>
      </w:r>
      <w:del w:id="109" w:author="Lil Deverell" w:date="2018-03-29T08:07:00Z">
        <w:r w:rsidDel="00807913">
          <w:delText xml:space="preserve"> </w:delText>
        </w:r>
      </w:del>
      <w:r>
        <w:t xml:space="preserve">no current low vision assistive application integrates both immersive sensory cueing during journey preparation with on-foot way-finding guidance via a Bluetooth Beacon network.  This fusing of route </w:t>
      </w:r>
      <w:proofErr w:type="spellStart"/>
      <w:r>
        <w:t>familiarisation</w:t>
      </w:r>
      <w:proofErr w:type="spellEnd"/>
      <w:r>
        <w:t xml:space="preserve"> </w:t>
      </w:r>
      <w:r>
        <w:lastRenderedPageBreak/>
        <w:t xml:space="preserve">with on-foot navigation assistance represents a key point of difference, with </w:t>
      </w:r>
      <w:del w:id="110" w:author="Lil Deverell" w:date="2018-03-29T08:08:00Z">
        <w:r w:rsidDel="00807913">
          <w:delText xml:space="preserve">high </w:delText>
        </w:r>
      </w:del>
      <w:r>
        <w:t xml:space="preserve">potential </w:t>
      </w:r>
      <w:commentRangeStart w:id="111"/>
      <w:del w:id="112" w:author="Lil Deverell" w:date="2018-03-29T08:08:00Z">
        <w:r w:rsidDel="00807913">
          <w:delText>for impact</w:delText>
        </w:r>
        <w:commentRangeEnd w:id="111"/>
        <w:r w:rsidR="00807913" w:rsidDel="00807913">
          <w:rPr>
            <w:rStyle w:val="CommentReference"/>
          </w:rPr>
          <w:commentReference w:id="111"/>
        </w:r>
        <w:r w:rsidDel="00807913">
          <w:delText>,</w:delText>
        </w:r>
      </w:del>
      <w:ins w:id="113" w:author="Lil Deverell" w:date="2018-03-29T08:08:00Z">
        <w:r w:rsidR="00807913">
          <w:t>to reduce travel-re</w:t>
        </w:r>
      </w:ins>
      <w:ins w:id="114" w:author="Lil Deverell" w:date="2018-03-29T08:09:00Z">
        <w:r w:rsidR="00807913">
          <w:t>lated anxiety</w:t>
        </w:r>
      </w:ins>
      <w:r>
        <w:t xml:space="preserve"> and </w:t>
      </w:r>
      <w:del w:id="115" w:author="Lil Deverell" w:date="2018-03-29T08:09:00Z">
        <w:r w:rsidDel="00807913">
          <w:delText xml:space="preserve">genuine </w:delText>
        </w:r>
      </w:del>
      <w:ins w:id="116" w:author="Lil Deverell" w:date="2018-03-29T08:09:00Z">
        <w:r w:rsidR="00807913">
          <w:t>progress</w:t>
        </w:r>
        <w:r w:rsidR="00807913">
          <w:t xml:space="preserve"> </w:t>
        </w:r>
      </w:ins>
      <w:r>
        <w:t>research in</w:t>
      </w:r>
      <w:del w:id="117" w:author="Lil Deverell" w:date="2018-03-29T08:09:00Z">
        <w:r w:rsidDel="00807913">
          <w:delText>terest.</w:delText>
        </w:r>
      </w:del>
      <w:ins w:id="118" w:author="Lil Deverell" w:date="2018-03-29T08:09:00Z">
        <w:r w:rsidR="00807913">
          <w:t xml:space="preserve"> this field.</w:t>
        </w:r>
      </w:ins>
    </w:p>
    <w:p w14:paraId="16E74259" w14:textId="77777777" w:rsidR="006D2E9A" w:rsidRDefault="006D2E9A" w:rsidP="006D2E9A"/>
    <w:p w14:paraId="40E900BC" w14:textId="77777777" w:rsidR="006D2E9A" w:rsidRPr="006D2E9A" w:rsidRDefault="006D2E9A" w:rsidP="006D2E9A">
      <w:pPr>
        <w:rPr>
          <w:lang w:val="en-AU"/>
        </w:rPr>
      </w:pPr>
      <w:commentRangeStart w:id="119"/>
      <w:r w:rsidRPr="006D2E9A">
        <w:rPr>
          <w:b/>
          <w:bCs/>
          <w:lang w:val="en-AU"/>
        </w:rPr>
        <w:t>Impact: What is the potential impact of your solution?</w:t>
      </w:r>
      <w:r>
        <w:rPr>
          <w:b/>
          <w:bCs/>
          <w:lang w:val="en-AU"/>
        </w:rPr>
        <w:t xml:space="preserve"> (200 words)</w:t>
      </w:r>
      <w:commentRangeEnd w:id="119"/>
      <w:r w:rsidR="00503B93">
        <w:rPr>
          <w:rStyle w:val="CommentReference"/>
        </w:rPr>
        <w:commentReference w:id="119"/>
      </w:r>
    </w:p>
    <w:p w14:paraId="45CE132C" w14:textId="77777777" w:rsidR="006D2E9A" w:rsidRDefault="006D2E9A" w:rsidP="006D2E9A"/>
    <w:p w14:paraId="0DC267E3" w14:textId="2BE4C20B" w:rsidR="006D2E9A" w:rsidRDefault="006D2E9A" w:rsidP="006D2E9A">
      <w:r w:rsidRPr="006D2E9A">
        <w:t xml:space="preserve">Our proposed journey preparation and guidance tool aims to address key challenges associated with cognitive mapping and recall during on-foot journeys in urban environments, allowing users to build associations and </w:t>
      </w:r>
      <w:proofErr w:type="spellStart"/>
      <w:r w:rsidRPr="006D2E9A">
        <w:t>familiarisation</w:t>
      </w:r>
      <w:proofErr w:type="spellEnd"/>
      <w:r w:rsidRPr="006D2E9A">
        <w:t xml:space="preserve"> </w:t>
      </w:r>
      <w:del w:id="120" w:author="Lil Deverell" w:date="2018-03-29T08:09:00Z">
        <w:r w:rsidRPr="006D2E9A" w:rsidDel="00807913">
          <w:delText xml:space="preserve">of </w:delText>
        </w:r>
      </w:del>
      <w:ins w:id="121" w:author="Lil Deverell" w:date="2018-03-29T08:09:00Z">
        <w:r w:rsidR="00807913">
          <w:t xml:space="preserve">with </w:t>
        </w:r>
      </w:ins>
      <w:r w:rsidRPr="006D2E9A">
        <w:t xml:space="preserve">the environment before </w:t>
      </w:r>
      <w:del w:id="122" w:author="Lil Deverell" w:date="2018-03-29T08:10:00Z">
        <w:r w:rsidRPr="006D2E9A" w:rsidDel="00807913">
          <w:delText>dis</w:delText>
        </w:r>
      </w:del>
      <w:r w:rsidRPr="006D2E9A">
        <w:t xml:space="preserve">embarking. </w:t>
      </w:r>
      <w:del w:id="123" w:author="Lil Deverell" w:date="2018-03-29T08:09:00Z">
        <w:r w:rsidRPr="006D2E9A" w:rsidDel="00807913">
          <w:delText xml:space="preserve">  </w:delText>
        </w:r>
      </w:del>
      <w:r w:rsidRPr="006D2E9A">
        <w:t xml:space="preserve">Our </w:t>
      </w:r>
      <w:del w:id="124" w:author="Lil Deverell" w:date="2018-03-29T08:10:00Z">
        <w:r w:rsidRPr="006D2E9A" w:rsidDel="00807913">
          <w:delText xml:space="preserve">vision </w:delText>
        </w:r>
      </w:del>
      <w:ins w:id="125" w:author="Lil Deverell" w:date="2018-03-29T08:10:00Z">
        <w:r w:rsidR="00807913">
          <w:t>goal</w:t>
        </w:r>
        <w:r w:rsidR="00807913" w:rsidRPr="006D2E9A">
          <w:t xml:space="preserve"> </w:t>
        </w:r>
      </w:ins>
      <w:r w:rsidRPr="006D2E9A">
        <w:t xml:space="preserve">is to reduce stress, increase contextual awareness and ultimately enhance independence for people with low vision or blindness when navigating dynamic and unfamiliar urban environments.  We envisage this will increase participation in inner-urban activities, while also providing a medium for sharing information and experiences through user-generated content, increasing connectivity between people with diverse needs, but common goals.  </w:t>
      </w:r>
      <w:del w:id="126" w:author="Lil Deverell" w:date="2018-03-29T08:11:00Z">
        <w:r w:rsidRPr="006D2E9A" w:rsidDel="00807913">
          <w:delText xml:space="preserve"> </w:delText>
        </w:r>
      </w:del>
      <w:r w:rsidRPr="006D2E9A">
        <w:t xml:space="preserve">The immersion of users in a realistic full-sphere soundscape also has the potential to serve as a training aid for orientation and mobility skills, in which </w:t>
      </w:r>
      <w:del w:id="127" w:author="Lil Deverell" w:date="2018-03-29T08:11:00Z">
        <w:r w:rsidRPr="006D2E9A" w:rsidDel="00807913">
          <w:delText xml:space="preserve"> </w:delText>
        </w:r>
      </w:del>
      <w:r w:rsidRPr="006D2E9A">
        <w:t xml:space="preserve">users may </w:t>
      </w:r>
      <w:proofErr w:type="spellStart"/>
      <w:r w:rsidRPr="006D2E9A">
        <w:t>practise</w:t>
      </w:r>
      <w:proofErr w:type="spellEnd"/>
      <w:r w:rsidRPr="006D2E9A">
        <w:t xml:space="preserve"> orient</w:t>
      </w:r>
      <w:ins w:id="128" w:author="Lil Deverell" w:date="2018-03-29T08:11:00Z">
        <w:r w:rsidR="00807913">
          <w:t>at</w:t>
        </w:r>
      </w:ins>
      <w:r w:rsidRPr="006D2E9A">
        <w:t>ing</w:t>
      </w:r>
      <w:del w:id="129" w:author="Lil Deverell" w:date="2018-03-29T08:11:00Z">
        <w:r w:rsidRPr="006D2E9A" w:rsidDel="00807913">
          <w:delText xml:space="preserve"> with respect</w:delText>
        </w:r>
      </w:del>
      <w:r w:rsidRPr="006D2E9A">
        <w:t xml:space="preserve"> to sounds such as arriving trains on a platform, or traffic on the road, etc.   Once established in Melbourne's CBD, we anticipate wider interest, leading to deployment of our tool across different cities in Australia, and abroad. </w:t>
      </w:r>
      <w:del w:id="130" w:author="Lil Deverell" w:date="2018-03-29T08:11:00Z">
        <w:r w:rsidRPr="006D2E9A" w:rsidDel="00807913">
          <w:delText xml:space="preserve">  </w:delText>
        </w:r>
      </w:del>
      <w:r w:rsidRPr="006D2E9A">
        <w:t xml:space="preserve">Our </w:t>
      </w:r>
      <w:del w:id="131" w:author="Lil Deverell" w:date="2018-03-29T08:12:00Z">
        <w:r w:rsidRPr="006D2E9A" w:rsidDel="00807913">
          <w:delText xml:space="preserve">utilisation </w:delText>
        </w:r>
      </w:del>
      <w:ins w:id="132" w:author="Lil Deverell" w:date="2018-03-29T08:12:00Z">
        <w:r w:rsidR="00807913">
          <w:t>use</w:t>
        </w:r>
        <w:r w:rsidR="00807913" w:rsidRPr="006D2E9A">
          <w:t xml:space="preserve"> </w:t>
        </w:r>
      </w:ins>
      <w:r w:rsidRPr="006D2E9A">
        <w:t>of open data portals providing up-to-date information on events, construction work, tactile ground surface indicators, footpath gradients</w:t>
      </w:r>
      <w:ins w:id="133" w:author="Lil Deverell" w:date="2018-03-29T08:12:00Z">
        <w:r w:rsidR="00807913">
          <w:t>,</w:t>
        </w:r>
      </w:ins>
      <w:r w:rsidRPr="006D2E9A">
        <w:t xml:space="preserve"> </w:t>
      </w:r>
      <w:proofErr w:type="spellStart"/>
      <w:r w:rsidRPr="006D2E9A">
        <w:t>etc</w:t>
      </w:r>
      <w:proofErr w:type="spellEnd"/>
      <w:r w:rsidRPr="006D2E9A">
        <w:t xml:space="preserve"> will support risk-mitigating journey planning to ensure the highest chance of success.</w:t>
      </w:r>
    </w:p>
    <w:p w14:paraId="76182E54" w14:textId="77777777" w:rsidR="006D2E9A" w:rsidRDefault="006D2E9A" w:rsidP="006D2E9A"/>
    <w:p w14:paraId="18B63591" w14:textId="77777777" w:rsidR="006D2E9A" w:rsidRPr="006D2E9A" w:rsidRDefault="006D2E9A" w:rsidP="006D2E9A">
      <w:pPr>
        <w:rPr>
          <w:b/>
          <w:lang w:val="en-AU"/>
        </w:rPr>
      </w:pPr>
      <w:commentRangeStart w:id="134"/>
      <w:proofErr w:type="spellStart"/>
      <w:r w:rsidRPr="006D2E9A">
        <w:rPr>
          <w:b/>
          <w:lang w:val="en-AU"/>
        </w:rPr>
        <w:t>Scaleability</w:t>
      </w:r>
      <w:proofErr w:type="spellEnd"/>
      <w:r w:rsidRPr="006D2E9A">
        <w:rPr>
          <w:b/>
          <w:lang w:val="en-AU"/>
        </w:rPr>
        <w:t>: Briefly describe your strategy to implement and scale your solution</w:t>
      </w:r>
      <w:r>
        <w:rPr>
          <w:b/>
          <w:lang w:val="en-AU"/>
        </w:rPr>
        <w:t xml:space="preserve"> (200 words)</w:t>
      </w:r>
      <w:commentRangeEnd w:id="134"/>
      <w:r w:rsidR="0026373F">
        <w:rPr>
          <w:rStyle w:val="CommentReference"/>
        </w:rPr>
        <w:commentReference w:id="134"/>
      </w:r>
    </w:p>
    <w:p w14:paraId="2131C8A1" w14:textId="77777777" w:rsidR="006D2E9A" w:rsidRDefault="006D2E9A" w:rsidP="006D2E9A"/>
    <w:p w14:paraId="0DEA90DF" w14:textId="1D6E451B" w:rsidR="006D2E9A" w:rsidRDefault="006D2E9A" w:rsidP="006D2E9A">
      <w:r>
        <w:t xml:space="preserve">Initial focus will be on journey preparation for specific locations and routes important to people with low vision or blindness. </w:t>
      </w:r>
      <w:del w:id="135" w:author="Lil Deverell" w:date="2018-03-29T08:12:00Z">
        <w:r w:rsidDel="00807913">
          <w:delText xml:space="preserve">  </w:delText>
        </w:r>
      </w:del>
      <w:r>
        <w:t>Our consultation has identified Flinders Street Station to Ross House, in Flinders Lane as a priority route for the vision impaired community, where numerous relevant services exist.   Focus on this route will allow functional and usability requirements to be thoroughly explored before expanding city-wide.  Technical development is underway, with the entirety of Flinders St Station’s concourse already mapped in a proof-of-concept web-based prototype (Attachment 1)</w:t>
      </w:r>
      <w:del w:id="136" w:author="Lil Deverell" w:date="2018-03-29T08:13:00Z">
        <w:r w:rsidDel="00807913">
          <w:delText xml:space="preserve"> </w:delText>
        </w:r>
      </w:del>
      <w:r>
        <w:t xml:space="preserve">. </w:t>
      </w:r>
      <w:del w:id="137" w:author="Lil Deverell" w:date="2018-03-29T08:13:00Z">
        <w:r w:rsidDel="00807913">
          <w:delText xml:space="preserve">  </w:delText>
        </w:r>
      </w:del>
      <w:r>
        <w:t xml:space="preserve">On-foot guidance will also be developed for the Ross House route, supported by a Bluetooth Beacon network already funded for deployment in this area. </w:t>
      </w:r>
      <w:del w:id="138" w:author="Lil Deverell" w:date="2018-03-29T08:13:00Z">
        <w:r w:rsidDel="00807913">
          <w:delText xml:space="preserve">  </w:delText>
        </w:r>
      </w:del>
      <w:r>
        <w:t xml:space="preserve">Simultaneously, city-wide 360 </w:t>
      </w:r>
      <w:proofErr w:type="spellStart"/>
      <w:ins w:id="139" w:author="David Sly" w:date="2018-03-28T18:06:00Z">
        <w:r w:rsidR="0026373F">
          <w:t>A</w:t>
        </w:r>
      </w:ins>
      <w:del w:id="140" w:author="David Sly" w:date="2018-03-28T18:06:00Z">
        <w:r w:rsidDel="0026373F">
          <w:delText>a</w:delText>
        </w:r>
      </w:del>
      <w:r>
        <w:t>mbisonic</w:t>
      </w:r>
      <w:proofErr w:type="spellEnd"/>
      <w:r>
        <w:t xml:space="preserve"> and video recording will be undertaken, </w:t>
      </w:r>
      <w:del w:id="141" w:author="David Sly" w:date="2018-03-28T18:06:00Z">
        <w:r w:rsidDel="0026373F">
          <w:delText>focussing</w:delText>
        </w:r>
      </w:del>
      <w:ins w:id="142" w:author="David Sly" w:date="2018-03-28T18:06:00Z">
        <w:r w:rsidR="0026373F">
          <w:t>focusing</w:t>
        </w:r>
      </w:ins>
      <w:r>
        <w:t xml:space="preserve"> on the following key areas:</w:t>
      </w:r>
    </w:p>
    <w:p w14:paraId="7AC48051" w14:textId="77777777" w:rsidR="006D2E9A" w:rsidRDefault="006D2E9A" w:rsidP="006D2E9A">
      <w:r>
        <w:t xml:space="preserve">--Queen Victoria Market </w:t>
      </w:r>
    </w:p>
    <w:p w14:paraId="5F7BA44D" w14:textId="77777777" w:rsidR="006D2E9A" w:rsidRDefault="006D2E9A" w:rsidP="006D2E9A">
      <w:r>
        <w:t>--Melbourne Central and State Library</w:t>
      </w:r>
    </w:p>
    <w:p w14:paraId="255B0800" w14:textId="299DCC68" w:rsidR="006D2E9A" w:rsidRDefault="006D2E9A" w:rsidP="006D2E9A">
      <w:r>
        <w:t xml:space="preserve">--Swanston </w:t>
      </w:r>
      <w:ins w:id="143" w:author="Lil Deverell" w:date="2018-03-29T08:13:00Z">
        <w:r w:rsidR="00807913">
          <w:t>S</w:t>
        </w:r>
      </w:ins>
      <w:del w:id="144" w:author="Lil Deverell" w:date="2018-03-29T08:13:00Z">
        <w:r w:rsidDel="00807913">
          <w:delText>s</w:delText>
        </w:r>
      </w:del>
      <w:r>
        <w:t xml:space="preserve">t (RMIT </w:t>
      </w:r>
      <w:ins w:id="145" w:author="Lil Deverell" w:date="2018-03-29T08:13:00Z">
        <w:r w:rsidR="00807913">
          <w:t>U</w:t>
        </w:r>
      </w:ins>
      <w:del w:id="146" w:author="Lil Deverell" w:date="2018-03-29T08:13:00Z">
        <w:r w:rsidDel="00807913">
          <w:delText>u</w:delText>
        </w:r>
      </w:del>
      <w:r>
        <w:t>niversity,</w:t>
      </w:r>
      <w:del w:id="147" w:author="Lil Deverell" w:date="2018-03-29T08:13:00Z">
        <w:r w:rsidDel="00807913">
          <w:delText xml:space="preserve"> </w:delText>
        </w:r>
      </w:del>
      <w:r>
        <w:t xml:space="preserve"> incorporating Metro Tunnel sites)</w:t>
      </w:r>
    </w:p>
    <w:p w14:paraId="304E9C4D" w14:textId="77777777" w:rsidR="006D2E9A" w:rsidRDefault="006D2E9A" w:rsidP="006D2E9A">
      <w:r>
        <w:t>--Southern Cross Station and exits</w:t>
      </w:r>
    </w:p>
    <w:p w14:paraId="52CF0792" w14:textId="77777777" w:rsidR="006D2E9A" w:rsidRDefault="006D2E9A" w:rsidP="006D2E9A"/>
    <w:p w14:paraId="6B623E75" w14:textId="31F91DE5" w:rsidR="006D2E9A" w:rsidRDefault="006D2E9A" w:rsidP="006D2E9A">
      <w:r>
        <w:t xml:space="preserve">We expect these priority locations to be captured and incorporated into an initial release within the first 12 months.  Expansion to other city councils will also be pursued, including the City of Port Phillip where initial discussions have already </w:t>
      </w:r>
      <w:del w:id="148" w:author="Lil Deverell" w:date="2018-03-29T08:14:00Z">
        <w:r w:rsidDel="00EF69D8">
          <w:delText>been had</w:delText>
        </w:r>
      </w:del>
      <w:ins w:id="149" w:author="Lil Deverell" w:date="2018-03-29T08:14:00Z">
        <w:r w:rsidR="00EF69D8">
          <w:t>scoped how best</w:t>
        </w:r>
      </w:ins>
      <w:r>
        <w:t xml:space="preserve"> to support travel in and around the South Melbourne Market.</w:t>
      </w:r>
    </w:p>
    <w:p w14:paraId="33030737" w14:textId="77777777" w:rsidR="006D2E9A" w:rsidRDefault="006D2E9A" w:rsidP="006D2E9A"/>
    <w:p w14:paraId="16389470" w14:textId="77777777" w:rsidR="006D2E9A" w:rsidRDefault="006D2E9A" w:rsidP="006D2E9A"/>
    <w:p w14:paraId="13A33CCB" w14:textId="77777777" w:rsidR="006D2E9A" w:rsidRDefault="006D2E9A" w:rsidP="006D2E9A">
      <w:pPr>
        <w:rPr>
          <w:b/>
          <w:bCs/>
          <w:lang w:val="en-AU"/>
        </w:rPr>
      </w:pPr>
      <w:commentRangeStart w:id="150"/>
      <w:r w:rsidRPr="006D2E9A">
        <w:rPr>
          <w:b/>
          <w:bCs/>
          <w:lang w:val="en-AU"/>
        </w:rPr>
        <w:t>To what extent is your solution supported by quantitative or qualitative data (</w:t>
      </w:r>
      <w:proofErr w:type="spellStart"/>
      <w:r w:rsidRPr="006D2E9A">
        <w:rPr>
          <w:b/>
          <w:bCs/>
          <w:lang w:val="en-AU"/>
        </w:rPr>
        <w:t>i.e</w:t>
      </w:r>
      <w:proofErr w:type="spellEnd"/>
      <w:r w:rsidRPr="006D2E9A">
        <w:rPr>
          <w:b/>
          <w:bCs/>
          <w:lang w:val="en-AU"/>
        </w:rPr>
        <w:t xml:space="preserve"> use of City of Melbourne’s Open Data or consultation with the disability sector). Describe how this data has influenced the development of your solution</w:t>
      </w:r>
      <w:r>
        <w:rPr>
          <w:b/>
          <w:bCs/>
          <w:lang w:val="en-AU"/>
        </w:rPr>
        <w:t xml:space="preserve"> (200 words)</w:t>
      </w:r>
      <w:commentRangeEnd w:id="150"/>
      <w:r w:rsidR="00AC5A23">
        <w:rPr>
          <w:rStyle w:val="CommentReference"/>
        </w:rPr>
        <w:commentReference w:id="150"/>
      </w:r>
    </w:p>
    <w:p w14:paraId="786002BF" w14:textId="77777777" w:rsidR="006D2E9A" w:rsidRDefault="006D2E9A" w:rsidP="006D2E9A">
      <w:pPr>
        <w:rPr>
          <w:b/>
          <w:bCs/>
          <w:lang w:val="en-AU"/>
        </w:rPr>
      </w:pPr>
    </w:p>
    <w:p w14:paraId="165652C6" w14:textId="361935E6" w:rsidR="006D2E9A" w:rsidRDefault="006D2E9A" w:rsidP="006D2E9A">
      <w:pPr>
        <w:rPr>
          <w:bCs/>
          <w:lang w:val="en-AU"/>
        </w:rPr>
      </w:pPr>
      <w:r w:rsidRPr="006D2E9A">
        <w:rPr>
          <w:bCs/>
          <w:lang w:val="en-AU"/>
        </w:rPr>
        <w:t>Ideation and concept development was inspired directly from the City of Melbourne's</w:t>
      </w:r>
      <w:del w:id="151" w:author="Lil Deverell" w:date="2018-03-29T08:14:00Z">
        <w:r w:rsidRPr="006D2E9A" w:rsidDel="00EF69D8">
          <w:rPr>
            <w:bCs/>
            <w:lang w:val="en-AU"/>
          </w:rPr>
          <w:delText xml:space="preserve"> </w:delText>
        </w:r>
      </w:del>
      <w:r w:rsidRPr="006D2E9A">
        <w:rPr>
          <w:bCs/>
          <w:lang w:val="en-AU"/>
        </w:rPr>
        <w:t xml:space="preserve"> commissioned research report evaluating Melbourne’s accessibility for the sensory-impaired (Riordan &amp; Potter, 2015).  This research uncovered a wealth of challenges faced by those experiencing vision and/or hearing loss, including the high cognitive demands associated with navigating busy sections of the CBD, dealing with unforeseen obstacles, events and rallies, and tracking progress along specific routes based on mental models and sensory information.  Subsequent development of this idea over the last 12 months has been guided by</w:t>
      </w:r>
      <w:del w:id="152" w:author="Lil Deverell" w:date="2018-03-29T08:15:00Z">
        <w:r w:rsidRPr="006D2E9A" w:rsidDel="00EF69D8">
          <w:rPr>
            <w:bCs/>
            <w:lang w:val="en-AU"/>
          </w:rPr>
          <w:delText xml:space="preserve"> </w:delText>
        </w:r>
      </w:del>
      <w:r w:rsidRPr="006D2E9A">
        <w:rPr>
          <w:bCs/>
          <w:lang w:val="en-AU"/>
        </w:rPr>
        <w:t xml:space="preserve"> </w:t>
      </w:r>
      <w:del w:id="153" w:author="Lil Deverell" w:date="2018-03-29T08:15:00Z">
        <w:r w:rsidRPr="006D2E9A" w:rsidDel="00EF69D8">
          <w:rPr>
            <w:bCs/>
            <w:lang w:val="en-AU"/>
          </w:rPr>
          <w:delText xml:space="preserve">both </w:delText>
        </w:r>
      </w:del>
      <w:r w:rsidRPr="006D2E9A">
        <w:rPr>
          <w:bCs/>
          <w:lang w:val="en-AU"/>
        </w:rPr>
        <w:t>consultation with low vision experts within our team,</w:t>
      </w:r>
      <w:del w:id="154" w:author="Lil Deverell" w:date="2018-03-29T08:16:00Z">
        <w:r w:rsidRPr="006D2E9A" w:rsidDel="00EF69D8">
          <w:rPr>
            <w:bCs/>
            <w:lang w:val="en-AU"/>
          </w:rPr>
          <w:delText xml:space="preserve"> </w:delText>
        </w:r>
      </w:del>
      <w:r w:rsidRPr="006D2E9A">
        <w:rPr>
          <w:bCs/>
          <w:lang w:val="en-AU"/>
        </w:rPr>
        <w:t xml:space="preserve"> Accessibility Officers in both the City of Melbourne and City of Port Phillip, and discussions with potential end-users, </w:t>
      </w:r>
      <w:del w:id="155" w:author="Lil Deverell" w:date="2018-03-29T08:15:00Z">
        <w:r w:rsidRPr="006D2E9A" w:rsidDel="00EF69D8">
          <w:rPr>
            <w:bCs/>
            <w:lang w:val="en-AU"/>
          </w:rPr>
          <w:delText xml:space="preserve">as </w:delText>
        </w:r>
      </w:del>
      <w:ins w:id="156" w:author="Lil Deverell" w:date="2018-03-29T08:15:00Z">
        <w:r w:rsidR="00EF69D8">
          <w:rPr>
            <w:bCs/>
            <w:lang w:val="en-AU"/>
          </w:rPr>
          <w:t>who are</w:t>
        </w:r>
        <w:r w:rsidR="00EF69D8" w:rsidRPr="006D2E9A">
          <w:rPr>
            <w:bCs/>
            <w:lang w:val="en-AU"/>
          </w:rPr>
          <w:t xml:space="preserve"> </w:t>
        </w:r>
      </w:ins>
      <w:r w:rsidRPr="006D2E9A">
        <w:rPr>
          <w:bCs/>
          <w:lang w:val="en-AU"/>
        </w:rPr>
        <w:t xml:space="preserve">members of the vision impaired community.    Subsequent inspection of the City of Melbourne’s Open Data Portal has uncovered </w:t>
      </w:r>
      <w:proofErr w:type="gramStart"/>
      <w:r w:rsidRPr="006D2E9A">
        <w:rPr>
          <w:bCs/>
          <w:lang w:val="en-AU"/>
        </w:rPr>
        <w:t>a number of</w:t>
      </w:r>
      <w:proofErr w:type="gramEnd"/>
      <w:r w:rsidRPr="006D2E9A">
        <w:rPr>
          <w:bCs/>
          <w:lang w:val="en-AU"/>
        </w:rPr>
        <w:t xml:space="preserve"> directly relevant</w:t>
      </w:r>
      <w:del w:id="157" w:author="Lil Deverell" w:date="2018-03-29T08:15:00Z">
        <w:r w:rsidRPr="006D2E9A" w:rsidDel="00EF69D8">
          <w:rPr>
            <w:bCs/>
            <w:lang w:val="en-AU"/>
          </w:rPr>
          <w:delText xml:space="preserve"> </w:delText>
        </w:r>
      </w:del>
      <w:r w:rsidRPr="006D2E9A">
        <w:rPr>
          <w:bCs/>
          <w:lang w:val="en-AU"/>
        </w:rPr>
        <w:t xml:space="preserve"> data sets, including foot path steepness, tactile ground surface indicators, pedestrian volumes, event and construction permits.  These datasets, along with user-generated content, now form the backbone of the proposed live update location information delivery, for both journey preparation and on-foot navigation modalities.</w:t>
      </w:r>
    </w:p>
    <w:p w14:paraId="08B2334D" w14:textId="77777777" w:rsidR="006D2E9A" w:rsidRDefault="006D2E9A" w:rsidP="006D2E9A">
      <w:pPr>
        <w:rPr>
          <w:bCs/>
          <w:lang w:val="en-AU"/>
        </w:rPr>
      </w:pPr>
    </w:p>
    <w:p w14:paraId="3766BB62" w14:textId="77777777" w:rsidR="006D2E9A" w:rsidRPr="006D2E9A" w:rsidRDefault="006D2E9A" w:rsidP="006D2E9A">
      <w:pPr>
        <w:rPr>
          <w:bCs/>
          <w:lang w:val="en-AU"/>
        </w:rPr>
      </w:pPr>
      <w:commentRangeStart w:id="158"/>
      <w:r w:rsidRPr="006D2E9A">
        <w:rPr>
          <w:b/>
          <w:bCs/>
          <w:lang w:val="en-AU"/>
        </w:rPr>
        <w:t xml:space="preserve">If you were to win; how do you plan to use $20,000 and how do you envision City of Melbourne or the partner organisations </w:t>
      </w:r>
      <w:proofErr w:type="gramStart"/>
      <w:r w:rsidRPr="006D2E9A">
        <w:rPr>
          <w:b/>
          <w:bCs/>
          <w:lang w:val="en-AU"/>
        </w:rPr>
        <w:t>supporting</w:t>
      </w:r>
      <w:proofErr w:type="gramEnd"/>
      <w:r w:rsidRPr="006D2E9A">
        <w:rPr>
          <w:b/>
          <w:bCs/>
          <w:lang w:val="en-AU"/>
        </w:rPr>
        <w:t xml:space="preserve"> you in developing and scaling your solution?</w:t>
      </w:r>
      <w:r>
        <w:rPr>
          <w:b/>
          <w:bCs/>
          <w:lang w:val="en-AU"/>
        </w:rPr>
        <w:t xml:space="preserve"> (500 words)</w:t>
      </w:r>
      <w:commentRangeEnd w:id="158"/>
      <w:r w:rsidR="002008F5">
        <w:rPr>
          <w:rStyle w:val="CommentReference"/>
        </w:rPr>
        <w:commentReference w:id="158"/>
      </w:r>
    </w:p>
    <w:p w14:paraId="7B2F7118" w14:textId="77777777" w:rsidR="006D2E9A" w:rsidRDefault="006D2E9A" w:rsidP="006D2E9A">
      <w:pPr>
        <w:rPr>
          <w:bCs/>
          <w:lang w:val="en-AU"/>
        </w:rPr>
      </w:pPr>
    </w:p>
    <w:p w14:paraId="6612A565" w14:textId="7F0708C3" w:rsidR="006D2E9A" w:rsidRPr="006D2E9A" w:rsidRDefault="006D2E9A" w:rsidP="006D2E9A">
      <w:pPr>
        <w:rPr>
          <w:bCs/>
          <w:lang w:val="en-AU"/>
        </w:rPr>
      </w:pPr>
      <w:del w:id="159" w:author="Lil Deverell" w:date="2018-03-29T08:35:00Z">
        <w:r w:rsidRPr="006D2E9A" w:rsidDel="00A676C5">
          <w:rPr>
            <w:bCs/>
            <w:lang w:val="en-AU"/>
          </w:rPr>
          <w:delText>Should our application</w:delText>
        </w:r>
      </w:del>
      <w:del w:id="160" w:author="Lil Deverell" w:date="2018-03-29T08:16:00Z">
        <w:r w:rsidRPr="006D2E9A" w:rsidDel="00EF69D8">
          <w:rPr>
            <w:bCs/>
            <w:lang w:val="en-AU"/>
          </w:rPr>
          <w:delText xml:space="preserve"> </w:delText>
        </w:r>
      </w:del>
      <w:del w:id="161" w:author="Lil Deverell" w:date="2018-03-29T08:35:00Z">
        <w:r w:rsidRPr="006D2E9A" w:rsidDel="00A676C5">
          <w:rPr>
            <w:bCs/>
            <w:lang w:val="en-AU"/>
          </w:rPr>
          <w:delText xml:space="preserve"> be</w:delText>
        </w:r>
      </w:del>
      <w:ins w:id="162" w:author="Lil Deverell" w:date="2018-03-29T08:35:00Z">
        <w:r w:rsidR="00A676C5">
          <w:rPr>
            <w:bCs/>
            <w:lang w:val="en-AU"/>
          </w:rPr>
          <w:t>I</w:t>
        </w:r>
      </w:ins>
      <w:ins w:id="163" w:author="Lil Deverell" w:date="2018-03-29T08:36:00Z">
        <w:r w:rsidR="00A676C5">
          <w:rPr>
            <w:bCs/>
            <w:lang w:val="en-AU"/>
          </w:rPr>
          <w:t>f</w:t>
        </w:r>
      </w:ins>
      <w:r w:rsidRPr="006D2E9A">
        <w:rPr>
          <w:bCs/>
          <w:lang w:val="en-AU"/>
        </w:rPr>
        <w:t xml:space="preserve"> successful,</w:t>
      </w:r>
      <w:del w:id="164" w:author="Lil Deverell" w:date="2018-03-29T08:16:00Z">
        <w:r w:rsidRPr="006D2E9A" w:rsidDel="00EF69D8">
          <w:rPr>
            <w:bCs/>
            <w:lang w:val="en-AU"/>
          </w:rPr>
          <w:delText xml:space="preserve"> </w:delText>
        </w:r>
      </w:del>
      <w:r w:rsidRPr="006D2E9A">
        <w:rPr>
          <w:bCs/>
          <w:lang w:val="en-AU"/>
        </w:rPr>
        <w:t xml:space="preserve"> resources will be allocated to three key objectives:</w:t>
      </w:r>
      <w:del w:id="165" w:author="Lil Deverell" w:date="2018-03-29T08:17:00Z">
        <w:r w:rsidRPr="006D2E9A" w:rsidDel="00EF69D8">
          <w:rPr>
            <w:bCs/>
            <w:lang w:val="en-AU"/>
          </w:rPr>
          <w:delText xml:space="preserve"> </w:delText>
        </w:r>
      </w:del>
      <w:ins w:id="166" w:author="Lil Deverell" w:date="2018-03-29T08:17:00Z">
        <w:r w:rsidR="00EF69D8">
          <w:rPr>
            <w:bCs/>
            <w:lang w:val="en-AU"/>
          </w:rPr>
          <w:t xml:space="preserve"> (1)</w:t>
        </w:r>
      </w:ins>
      <w:r w:rsidRPr="006D2E9A">
        <w:rPr>
          <w:bCs/>
          <w:lang w:val="en-AU"/>
        </w:rPr>
        <w:t xml:space="preserve"> Journey preparation software development and on-foot guidance research</w:t>
      </w:r>
      <w:del w:id="167" w:author="Lil Deverell" w:date="2018-03-29T14:02:00Z">
        <w:r w:rsidRPr="006D2E9A" w:rsidDel="002D661F">
          <w:rPr>
            <w:bCs/>
            <w:lang w:val="en-AU"/>
          </w:rPr>
          <w:delText xml:space="preserve"> and development</w:delText>
        </w:r>
      </w:del>
      <w:r w:rsidRPr="006D2E9A">
        <w:rPr>
          <w:bCs/>
          <w:lang w:val="en-AU"/>
        </w:rPr>
        <w:t xml:space="preserve"> for an initial prototype focused on the Flinders Street to Ross House route,</w:t>
      </w:r>
      <w:ins w:id="168" w:author="Lil Deverell" w:date="2018-03-29T08:18:00Z">
        <w:r w:rsidR="00EF69D8">
          <w:rPr>
            <w:bCs/>
            <w:lang w:val="en-AU"/>
          </w:rPr>
          <w:t xml:space="preserve"> (2)</w:t>
        </w:r>
      </w:ins>
      <w:r w:rsidRPr="006D2E9A">
        <w:rPr>
          <w:bCs/>
          <w:lang w:val="en-AU"/>
        </w:rPr>
        <w:t xml:space="preserve"> city-wide 360 </w:t>
      </w:r>
      <w:proofErr w:type="spellStart"/>
      <w:ins w:id="169" w:author="David Sly" w:date="2018-03-28T18:09:00Z">
        <w:r w:rsidR="002008F5">
          <w:rPr>
            <w:bCs/>
            <w:lang w:val="en-AU"/>
          </w:rPr>
          <w:t>A</w:t>
        </w:r>
      </w:ins>
      <w:del w:id="170" w:author="David Sly" w:date="2018-03-28T18:09:00Z">
        <w:r w:rsidRPr="006D2E9A" w:rsidDel="002008F5">
          <w:rPr>
            <w:bCs/>
            <w:lang w:val="en-AU"/>
          </w:rPr>
          <w:delText>a</w:delText>
        </w:r>
      </w:del>
      <w:r w:rsidRPr="006D2E9A">
        <w:rPr>
          <w:bCs/>
          <w:lang w:val="en-AU"/>
        </w:rPr>
        <w:t>mbisonic</w:t>
      </w:r>
      <w:proofErr w:type="spellEnd"/>
      <w:r w:rsidRPr="006D2E9A">
        <w:rPr>
          <w:bCs/>
          <w:lang w:val="en-AU"/>
        </w:rPr>
        <w:t xml:space="preserve"> sound and video recording, and </w:t>
      </w:r>
      <w:ins w:id="171" w:author="Lil Deverell" w:date="2018-03-29T08:17:00Z">
        <w:r w:rsidR="00EF69D8">
          <w:rPr>
            <w:bCs/>
            <w:lang w:val="en-AU"/>
          </w:rPr>
          <w:t xml:space="preserve">(3) </w:t>
        </w:r>
      </w:ins>
      <w:r w:rsidRPr="006D2E9A">
        <w:rPr>
          <w:bCs/>
          <w:lang w:val="en-AU"/>
        </w:rPr>
        <w:t>user experience testing</w:t>
      </w:r>
      <w:ins w:id="172" w:author="Lil Deverell" w:date="2018-03-29T14:02:00Z">
        <w:r w:rsidR="002D661F">
          <w:rPr>
            <w:bCs/>
            <w:lang w:val="en-AU"/>
          </w:rPr>
          <w:t>.</w:t>
        </w:r>
      </w:ins>
      <w:del w:id="173" w:author="Lil Deverell" w:date="2018-03-29T14:03:00Z">
        <w:r w:rsidRPr="006D2E9A" w:rsidDel="002D661F">
          <w:rPr>
            <w:bCs/>
            <w:lang w:val="en-AU"/>
          </w:rPr>
          <w:delText xml:space="preserve">, described in detail below. </w:delText>
        </w:r>
      </w:del>
      <w:r w:rsidRPr="006D2E9A">
        <w:rPr>
          <w:bCs/>
          <w:lang w:val="en-AU"/>
        </w:rPr>
        <w:t xml:space="preserve"> In-kind support from Swinburne</w:t>
      </w:r>
      <w:del w:id="174" w:author="Lil Deverell" w:date="2018-03-29T08:17:00Z">
        <w:r w:rsidRPr="006D2E9A" w:rsidDel="00EF69D8">
          <w:rPr>
            <w:bCs/>
            <w:lang w:val="en-AU"/>
          </w:rPr>
          <w:delText xml:space="preserve"> </w:delText>
        </w:r>
      </w:del>
      <w:r w:rsidRPr="006D2E9A">
        <w:rPr>
          <w:bCs/>
          <w:lang w:val="en-AU"/>
        </w:rPr>
        <w:t xml:space="preserve"> will support these objectives</w:t>
      </w:r>
      <w:del w:id="175" w:author="Lil Deverell" w:date="2018-03-29T08:17:00Z">
        <w:r w:rsidRPr="006D2E9A" w:rsidDel="00EF69D8">
          <w:rPr>
            <w:bCs/>
            <w:lang w:val="en-AU"/>
          </w:rPr>
          <w:delText xml:space="preserve"> </w:delText>
        </w:r>
      </w:del>
      <w:r w:rsidRPr="006D2E9A">
        <w:rPr>
          <w:bCs/>
          <w:lang w:val="en-AU"/>
        </w:rPr>
        <w:t xml:space="preserve"> through student projects </w:t>
      </w:r>
      <w:del w:id="176" w:author="Lil Deverell" w:date="2018-03-29T08:17:00Z">
        <w:r w:rsidRPr="006D2E9A" w:rsidDel="00EF69D8">
          <w:rPr>
            <w:bCs/>
            <w:lang w:val="en-AU"/>
          </w:rPr>
          <w:delText xml:space="preserve"> </w:delText>
        </w:r>
      </w:del>
      <w:r w:rsidRPr="006D2E9A">
        <w:rPr>
          <w:bCs/>
          <w:lang w:val="en-AU"/>
        </w:rPr>
        <w:t>and relevant staff time contributions.</w:t>
      </w:r>
    </w:p>
    <w:p w14:paraId="7460014F" w14:textId="77777777" w:rsidR="006D2E9A" w:rsidRPr="006D2E9A" w:rsidRDefault="006D2E9A" w:rsidP="006D2E9A">
      <w:pPr>
        <w:rPr>
          <w:bCs/>
          <w:lang w:val="en-AU"/>
        </w:rPr>
      </w:pPr>
    </w:p>
    <w:p w14:paraId="221F29F0" w14:textId="77777777" w:rsidR="006D2E9A" w:rsidRPr="006D2E9A" w:rsidRDefault="006D2E9A" w:rsidP="006D2E9A">
      <w:pPr>
        <w:rPr>
          <w:bCs/>
          <w:lang w:val="en-AU"/>
        </w:rPr>
      </w:pPr>
      <w:r w:rsidRPr="006D2E9A">
        <w:rPr>
          <w:bCs/>
          <w:lang w:val="en-AU"/>
        </w:rPr>
        <w:t>Software Development – Journey preparation</w:t>
      </w:r>
    </w:p>
    <w:p w14:paraId="2098A7F1" w14:textId="0AE0D45F" w:rsidR="006D2E9A" w:rsidRPr="006D2E9A" w:rsidRDefault="006D2E9A" w:rsidP="006D2E9A">
      <w:pPr>
        <w:rPr>
          <w:bCs/>
          <w:lang w:val="en-AU"/>
        </w:rPr>
      </w:pPr>
      <w:r w:rsidRPr="006D2E9A">
        <w:rPr>
          <w:bCs/>
          <w:lang w:val="en-AU"/>
        </w:rPr>
        <w:t xml:space="preserve">$10K will </w:t>
      </w:r>
      <w:del w:id="177" w:author="Lil Deverell" w:date="2018-03-29T08:36:00Z">
        <w:r w:rsidRPr="006D2E9A" w:rsidDel="00A676C5">
          <w:rPr>
            <w:bCs/>
            <w:lang w:val="en-AU"/>
          </w:rPr>
          <w:delText xml:space="preserve">be allocated to </w:delText>
        </w:r>
      </w:del>
      <w:del w:id="178" w:author="Lil Deverell" w:date="2018-03-29T08:18:00Z">
        <w:r w:rsidRPr="006D2E9A" w:rsidDel="00EF69D8">
          <w:rPr>
            <w:bCs/>
            <w:lang w:val="en-AU"/>
          </w:rPr>
          <w:delText xml:space="preserve">the </w:delText>
        </w:r>
      </w:del>
      <w:del w:id="179" w:author="Lil Deverell" w:date="2018-03-29T08:36:00Z">
        <w:r w:rsidRPr="006D2E9A" w:rsidDel="00A676C5">
          <w:rPr>
            <w:bCs/>
            <w:lang w:val="en-AU"/>
          </w:rPr>
          <w:delText>hiring</w:delText>
        </w:r>
      </w:del>
      <w:ins w:id="180" w:author="Lil Deverell" w:date="2018-03-29T08:36:00Z">
        <w:r w:rsidR="00A676C5">
          <w:rPr>
            <w:bCs/>
            <w:lang w:val="en-AU"/>
          </w:rPr>
          <w:t>hire</w:t>
        </w:r>
      </w:ins>
      <w:r w:rsidRPr="006D2E9A">
        <w:rPr>
          <w:bCs/>
          <w:lang w:val="en-AU"/>
        </w:rPr>
        <w:t xml:space="preserve"> </w:t>
      </w:r>
      <w:del w:id="181" w:author="Lil Deverell" w:date="2018-03-29T08:18:00Z">
        <w:r w:rsidRPr="006D2E9A" w:rsidDel="00EF69D8">
          <w:rPr>
            <w:bCs/>
            <w:lang w:val="en-AU"/>
          </w:rPr>
          <w:delText xml:space="preserve">of </w:delText>
        </w:r>
      </w:del>
      <w:r w:rsidRPr="006D2E9A">
        <w:rPr>
          <w:bCs/>
          <w:lang w:val="en-AU"/>
        </w:rPr>
        <w:t xml:space="preserve">a software engineer </w:t>
      </w:r>
      <w:del w:id="182" w:author="David Sly" w:date="2018-03-28T18:11:00Z">
        <w:r w:rsidRPr="006D2E9A" w:rsidDel="00EF6F4B">
          <w:rPr>
            <w:bCs/>
            <w:lang w:val="en-AU"/>
          </w:rPr>
          <w:delText xml:space="preserve">will be employed </w:delText>
        </w:r>
      </w:del>
      <w:r w:rsidRPr="006D2E9A">
        <w:rPr>
          <w:bCs/>
          <w:lang w:val="en-AU"/>
        </w:rPr>
        <w:t xml:space="preserve">to integrate the core technologies already developed in our proof-of-concept applications (see supplementary material) into a smart phone app.  This person </w:t>
      </w:r>
      <w:del w:id="183" w:author="Lil Deverell" w:date="2018-03-29T14:03:00Z">
        <w:r w:rsidRPr="006D2E9A" w:rsidDel="00482F6D">
          <w:rPr>
            <w:bCs/>
            <w:lang w:val="en-AU"/>
          </w:rPr>
          <w:delText>has already been identified, having</w:delText>
        </w:r>
      </w:del>
      <w:ins w:id="184" w:author="Lil Deverell" w:date="2018-03-29T14:03:00Z">
        <w:r w:rsidR="00482F6D">
          <w:rPr>
            <w:bCs/>
            <w:lang w:val="en-AU"/>
          </w:rPr>
          <w:t>has</w:t>
        </w:r>
      </w:ins>
      <w:r w:rsidRPr="006D2E9A">
        <w:rPr>
          <w:bCs/>
          <w:lang w:val="en-AU"/>
        </w:rPr>
        <w:t xml:space="preserve"> </w:t>
      </w:r>
      <w:ins w:id="185" w:author="Lil Deverell" w:date="2018-03-29T14:03:00Z">
        <w:r w:rsidR="00482F6D">
          <w:rPr>
            <w:bCs/>
            <w:lang w:val="en-AU"/>
          </w:rPr>
          <w:t xml:space="preserve">already </w:t>
        </w:r>
      </w:ins>
      <w:r w:rsidRPr="006D2E9A">
        <w:rPr>
          <w:bCs/>
          <w:lang w:val="en-AU"/>
        </w:rPr>
        <w:t xml:space="preserve">developed the software for our proof-of-concept systems.  </w:t>
      </w:r>
      <w:del w:id="186" w:author="Lil Deverell" w:date="2018-03-29T14:13:00Z">
        <w:r w:rsidRPr="006D2E9A" w:rsidDel="00BF4291">
          <w:rPr>
            <w:bCs/>
            <w:lang w:val="en-AU"/>
          </w:rPr>
          <w:delText>Focus will be placed</w:delText>
        </w:r>
      </w:del>
      <w:ins w:id="187" w:author="Lil Deverell" w:date="2018-03-29T14:13:00Z">
        <w:r w:rsidR="00BF4291">
          <w:rPr>
            <w:bCs/>
            <w:lang w:val="en-AU"/>
          </w:rPr>
          <w:t>We will focus</w:t>
        </w:r>
      </w:ins>
      <w:r w:rsidRPr="006D2E9A">
        <w:rPr>
          <w:bCs/>
          <w:lang w:val="en-AU"/>
        </w:rPr>
        <w:t xml:space="preserve"> on establishing core software infrastructure for voice-based user interaction, motion-compensated sound playback, incorporating relevant City of Melbourne open data sources, and facilities for adding new recorded locations, allowing </w:t>
      </w:r>
      <w:del w:id="188" w:author="Lil Deverell" w:date="2018-03-29T08:19:00Z">
        <w:r w:rsidRPr="006D2E9A" w:rsidDel="00EF69D8">
          <w:rPr>
            <w:bCs/>
            <w:lang w:val="en-AU"/>
          </w:rPr>
          <w:delText xml:space="preserve"> </w:delText>
        </w:r>
      </w:del>
      <w:r w:rsidRPr="006D2E9A">
        <w:rPr>
          <w:bCs/>
          <w:lang w:val="en-AU"/>
        </w:rPr>
        <w:t>scale up to city-wide (and beyond) locations</w:t>
      </w:r>
      <w:ins w:id="189" w:author="David Sly" w:date="2018-03-28T18:11:00Z">
        <w:r w:rsidR="00EF6F4B">
          <w:rPr>
            <w:bCs/>
            <w:lang w:val="en-AU"/>
          </w:rPr>
          <w:t>.</w:t>
        </w:r>
      </w:ins>
      <w:del w:id="190" w:author="David Sly" w:date="2018-03-28T18:11:00Z">
        <w:r w:rsidRPr="006D2E9A" w:rsidDel="00EF6F4B">
          <w:rPr>
            <w:bCs/>
            <w:lang w:val="en-AU"/>
          </w:rPr>
          <w:delText xml:space="preserve"> </w:delText>
        </w:r>
      </w:del>
    </w:p>
    <w:p w14:paraId="1B6F9488" w14:textId="77777777" w:rsidR="006D2E9A" w:rsidRPr="006D2E9A" w:rsidRDefault="006D2E9A" w:rsidP="006D2E9A">
      <w:pPr>
        <w:rPr>
          <w:bCs/>
          <w:lang w:val="en-AU"/>
        </w:rPr>
      </w:pPr>
    </w:p>
    <w:p w14:paraId="22A1DFED" w14:textId="77777777" w:rsidR="006D2E9A" w:rsidRPr="006D2E9A" w:rsidRDefault="006D2E9A" w:rsidP="006D2E9A">
      <w:pPr>
        <w:rPr>
          <w:bCs/>
          <w:lang w:val="en-AU"/>
        </w:rPr>
      </w:pPr>
      <w:r w:rsidRPr="006D2E9A">
        <w:rPr>
          <w:bCs/>
          <w:lang w:val="en-AU"/>
        </w:rPr>
        <w:t>Software Development – On-foot guidance</w:t>
      </w:r>
    </w:p>
    <w:p w14:paraId="37185B9E" w14:textId="502EC2F6" w:rsidR="006D2E9A" w:rsidRPr="006D2E9A" w:rsidRDefault="006D2E9A" w:rsidP="006D2E9A">
      <w:pPr>
        <w:rPr>
          <w:bCs/>
          <w:lang w:val="en-AU"/>
        </w:rPr>
      </w:pPr>
      <w:r w:rsidRPr="006D2E9A">
        <w:rPr>
          <w:bCs/>
          <w:lang w:val="en-AU"/>
        </w:rPr>
        <w:t xml:space="preserve">GPS and smart phone motion sensing </w:t>
      </w:r>
      <w:del w:id="191" w:author="Lil Deverell" w:date="2018-03-29T08:19:00Z">
        <w:r w:rsidRPr="006D2E9A" w:rsidDel="00EF69D8">
          <w:rPr>
            <w:bCs/>
            <w:lang w:val="en-AU"/>
          </w:rPr>
          <w:delText xml:space="preserve"> </w:delText>
        </w:r>
      </w:del>
      <w:r w:rsidRPr="006D2E9A">
        <w:rPr>
          <w:bCs/>
          <w:lang w:val="en-AU"/>
        </w:rPr>
        <w:t xml:space="preserve">will be integrated with features developed for journey preparation to provide users with on-foot information and guidance along specific routes.  In addition, </w:t>
      </w:r>
      <w:del w:id="192" w:author="Lil Deverell" w:date="2018-03-29T08:19:00Z">
        <w:r w:rsidRPr="006D2E9A" w:rsidDel="00EF69D8">
          <w:rPr>
            <w:bCs/>
            <w:lang w:val="en-AU"/>
          </w:rPr>
          <w:delText xml:space="preserve"> </w:delText>
        </w:r>
      </w:del>
      <w:r w:rsidRPr="006D2E9A">
        <w:rPr>
          <w:bCs/>
          <w:lang w:val="en-AU"/>
        </w:rPr>
        <w:t xml:space="preserve">real-time </w:t>
      </w:r>
      <w:proofErr w:type="spellStart"/>
      <w:ins w:id="193" w:author="David Sly" w:date="2018-03-28T18:11:00Z">
        <w:r w:rsidR="00EB6CC6">
          <w:rPr>
            <w:bCs/>
            <w:lang w:val="en-AU"/>
          </w:rPr>
          <w:t>A</w:t>
        </w:r>
      </w:ins>
      <w:del w:id="194" w:author="David Sly" w:date="2018-03-28T18:11:00Z">
        <w:r w:rsidRPr="006D2E9A" w:rsidDel="00EB6CC6">
          <w:rPr>
            <w:bCs/>
            <w:lang w:val="en-AU"/>
          </w:rPr>
          <w:delText>a</w:delText>
        </w:r>
      </w:del>
      <w:r w:rsidRPr="006D2E9A">
        <w:rPr>
          <w:bCs/>
          <w:lang w:val="en-AU"/>
        </w:rPr>
        <w:t>mbisonic</w:t>
      </w:r>
      <w:proofErr w:type="spellEnd"/>
      <w:r w:rsidRPr="006D2E9A">
        <w:rPr>
          <w:bCs/>
          <w:lang w:val="en-AU"/>
        </w:rPr>
        <w:t xml:space="preserve"> locali</w:t>
      </w:r>
      <w:ins w:id="195" w:author="David Sly" w:date="2018-03-28T18:11:00Z">
        <w:r w:rsidR="00EB6CC6">
          <w:rPr>
            <w:bCs/>
            <w:lang w:val="en-AU"/>
          </w:rPr>
          <w:t>s</w:t>
        </w:r>
      </w:ins>
      <w:del w:id="196" w:author="David Sly" w:date="2018-03-28T18:11:00Z">
        <w:r w:rsidRPr="006D2E9A" w:rsidDel="00EB6CC6">
          <w:rPr>
            <w:bCs/>
            <w:lang w:val="en-AU"/>
          </w:rPr>
          <w:delText>z</w:delText>
        </w:r>
      </w:del>
      <w:r w:rsidRPr="006D2E9A">
        <w:rPr>
          <w:bCs/>
          <w:lang w:val="en-AU"/>
        </w:rPr>
        <w:t xml:space="preserve">ed sound cues will </w:t>
      </w:r>
      <w:del w:id="197" w:author="Lil Deverell" w:date="2018-03-29T14:04:00Z">
        <w:r w:rsidRPr="006D2E9A" w:rsidDel="00482F6D">
          <w:rPr>
            <w:bCs/>
            <w:lang w:val="en-AU"/>
          </w:rPr>
          <w:lastRenderedPageBreak/>
          <w:delText xml:space="preserve">be used to </w:delText>
        </w:r>
      </w:del>
      <w:r w:rsidRPr="006D2E9A">
        <w:rPr>
          <w:bCs/>
          <w:lang w:val="en-AU"/>
        </w:rPr>
        <w:t>orient</w:t>
      </w:r>
      <w:ins w:id="198" w:author="Lil Deverell" w:date="2018-03-29T08:19:00Z">
        <w:r w:rsidR="00EF69D8">
          <w:rPr>
            <w:bCs/>
            <w:lang w:val="en-AU"/>
          </w:rPr>
          <w:t>ate</w:t>
        </w:r>
      </w:ins>
      <w:r w:rsidRPr="006D2E9A">
        <w:rPr>
          <w:bCs/>
          <w:lang w:val="en-AU"/>
        </w:rPr>
        <w:t xml:space="preserve"> the user towards their destination and/or other </w:t>
      </w:r>
      <w:ins w:id="199" w:author="Lil Deverell" w:date="2018-03-29T14:05:00Z">
        <w:r w:rsidR="00482F6D">
          <w:rPr>
            <w:bCs/>
            <w:lang w:val="en-AU"/>
          </w:rPr>
          <w:t xml:space="preserve">environmental </w:t>
        </w:r>
      </w:ins>
      <w:r w:rsidRPr="006D2E9A">
        <w:rPr>
          <w:bCs/>
          <w:lang w:val="en-AU"/>
        </w:rPr>
        <w:t>features</w:t>
      </w:r>
      <w:del w:id="200" w:author="Lil Deverell" w:date="2018-03-29T14:05:00Z">
        <w:r w:rsidRPr="006D2E9A" w:rsidDel="00482F6D">
          <w:rPr>
            <w:bCs/>
            <w:lang w:val="en-AU"/>
          </w:rPr>
          <w:delText xml:space="preserve"> in their environment</w:delText>
        </w:r>
      </w:del>
      <w:r w:rsidRPr="006D2E9A">
        <w:rPr>
          <w:bCs/>
          <w:lang w:val="en-AU"/>
        </w:rPr>
        <w:t xml:space="preserve">.  </w:t>
      </w:r>
      <w:del w:id="201" w:author="Lil Deverell" w:date="2018-03-29T14:06:00Z">
        <w:r w:rsidRPr="006D2E9A" w:rsidDel="00482F6D">
          <w:rPr>
            <w:bCs/>
            <w:lang w:val="en-AU"/>
          </w:rPr>
          <w:delText>Leveraging our team’s</w:delText>
        </w:r>
      </w:del>
      <w:ins w:id="202" w:author="Lil Deverell" w:date="2018-03-29T14:06:00Z">
        <w:r w:rsidR="00482F6D">
          <w:rPr>
            <w:bCs/>
            <w:lang w:val="en-AU"/>
          </w:rPr>
          <w:t>Our</w:t>
        </w:r>
      </w:ins>
      <w:r w:rsidRPr="006D2E9A">
        <w:rPr>
          <w:bCs/>
          <w:lang w:val="en-AU"/>
        </w:rPr>
        <w:t xml:space="preserve"> expertise in artificial intelligence and image processing</w:t>
      </w:r>
      <w:ins w:id="203" w:author="Lil Deverell" w:date="2018-03-29T14:06:00Z">
        <w:r w:rsidR="00482F6D">
          <w:rPr>
            <w:bCs/>
            <w:lang w:val="en-AU"/>
          </w:rPr>
          <w:t xml:space="preserve"> will enable </w:t>
        </w:r>
      </w:ins>
      <w:del w:id="204" w:author="Lil Deverell" w:date="2018-03-29T14:06:00Z">
        <w:r w:rsidRPr="006D2E9A" w:rsidDel="00482F6D">
          <w:rPr>
            <w:bCs/>
            <w:lang w:val="en-AU"/>
          </w:rPr>
          <w:delText xml:space="preserve">, </w:delText>
        </w:r>
      </w:del>
      <w:del w:id="205" w:author="Lil Deverell" w:date="2018-03-29T14:07:00Z">
        <w:r w:rsidRPr="006D2E9A" w:rsidDel="00482F6D">
          <w:rPr>
            <w:bCs/>
            <w:lang w:val="en-AU"/>
          </w:rPr>
          <w:delText>research and development will also be conducted</w:delText>
        </w:r>
      </w:del>
      <w:ins w:id="206" w:author="Lil Deverell" w:date="2018-03-29T14:07:00Z">
        <w:r w:rsidR="00482F6D">
          <w:rPr>
            <w:bCs/>
            <w:lang w:val="en-AU"/>
          </w:rPr>
          <w:t>us</w:t>
        </w:r>
      </w:ins>
      <w:r w:rsidRPr="006D2E9A">
        <w:rPr>
          <w:bCs/>
          <w:lang w:val="en-AU"/>
        </w:rPr>
        <w:t xml:space="preserve"> to incorporate on-demand processing of phone-captured image/video data to detect obstacles and landmarks, from which users may be </w:t>
      </w:r>
      <w:del w:id="207" w:author="Lil Deverell" w:date="2018-03-29T08:20:00Z">
        <w:r w:rsidRPr="006D2E9A" w:rsidDel="00EF69D8">
          <w:rPr>
            <w:bCs/>
            <w:lang w:val="en-AU"/>
          </w:rPr>
          <w:delText xml:space="preserve"> </w:delText>
        </w:r>
      </w:del>
      <w:r w:rsidRPr="006D2E9A">
        <w:rPr>
          <w:bCs/>
          <w:lang w:val="en-AU"/>
        </w:rPr>
        <w:t xml:space="preserve">guided via localised auditory landmarks through cluttered and/or disrupted environments.  $6K </w:t>
      </w:r>
      <w:del w:id="208" w:author="Lil Deverell" w:date="2018-03-29T14:07:00Z">
        <w:r w:rsidRPr="006D2E9A" w:rsidDel="00482F6D">
          <w:rPr>
            <w:bCs/>
            <w:lang w:val="en-AU"/>
          </w:rPr>
          <w:delText>will be</w:delText>
        </w:r>
      </w:del>
      <w:ins w:id="209" w:author="Lil Deverell" w:date="2018-03-29T14:07:00Z">
        <w:r w:rsidR="00482F6D">
          <w:rPr>
            <w:bCs/>
            <w:lang w:val="en-AU"/>
          </w:rPr>
          <w:t>is</w:t>
        </w:r>
      </w:ins>
      <w:r w:rsidRPr="006D2E9A">
        <w:rPr>
          <w:bCs/>
          <w:lang w:val="en-AU"/>
        </w:rPr>
        <w:t xml:space="preserve"> allocated to support R&amp;D activities.</w:t>
      </w:r>
    </w:p>
    <w:p w14:paraId="3C7F920B" w14:textId="77777777" w:rsidR="006D2E9A" w:rsidRPr="006D2E9A" w:rsidRDefault="006D2E9A" w:rsidP="006D2E9A">
      <w:pPr>
        <w:rPr>
          <w:bCs/>
          <w:lang w:val="en-AU"/>
        </w:rPr>
      </w:pPr>
    </w:p>
    <w:p w14:paraId="05127B14" w14:textId="77777777" w:rsidR="006D2E9A" w:rsidRPr="006D2E9A" w:rsidRDefault="006D2E9A" w:rsidP="006D2E9A">
      <w:pPr>
        <w:rPr>
          <w:bCs/>
          <w:lang w:val="en-AU"/>
        </w:rPr>
      </w:pPr>
      <w:r w:rsidRPr="006D2E9A">
        <w:rPr>
          <w:bCs/>
          <w:lang w:val="en-AU"/>
        </w:rPr>
        <w:t>City-wide 360 sound/video recording:</w:t>
      </w:r>
    </w:p>
    <w:p w14:paraId="310861E4" w14:textId="7144EBB1" w:rsidR="006D2E9A" w:rsidRPr="006D2E9A" w:rsidRDefault="006D2E9A" w:rsidP="006D2E9A">
      <w:pPr>
        <w:rPr>
          <w:bCs/>
          <w:lang w:val="en-AU"/>
        </w:rPr>
      </w:pPr>
      <w:r w:rsidRPr="006D2E9A">
        <w:rPr>
          <w:bCs/>
          <w:lang w:val="en-AU"/>
        </w:rPr>
        <w:t xml:space="preserve">$3K </w:t>
      </w:r>
      <w:del w:id="210" w:author="Lil Deverell" w:date="2018-03-29T14:07:00Z">
        <w:r w:rsidRPr="006D2E9A" w:rsidDel="00482F6D">
          <w:rPr>
            <w:bCs/>
            <w:lang w:val="en-AU"/>
          </w:rPr>
          <w:delText>will be</w:delText>
        </w:r>
      </w:del>
      <w:ins w:id="211" w:author="Lil Deverell" w:date="2018-03-29T14:07:00Z">
        <w:r w:rsidR="00482F6D">
          <w:rPr>
            <w:bCs/>
            <w:lang w:val="en-AU"/>
          </w:rPr>
          <w:t>is</w:t>
        </w:r>
      </w:ins>
      <w:r w:rsidRPr="006D2E9A">
        <w:rPr>
          <w:bCs/>
          <w:lang w:val="en-AU"/>
        </w:rPr>
        <w:t xml:space="preserve"> allocated to</w:t>
      </w:r>
      <w:del w:id="212" w:author="Lil Deverell" w:date="2018-03-29T08:20:00Z">
        <w:r w:rsidRPr="006D2E9A" w:rsidDel="00EF69D8">
          <w:rPr>
            <w:bCs/>
            <w:lang w:val="en-AU"/>
          </w:rPr>
          <w:delText xml:space="preserve"> the</w:delText>
        </w:r>
      </w:del>
      <w:r w:rsidRPr="006D2E9A">
        <w:rPr>
          <w:bCs/>
          <w:lang w:val="en-AU"/>
        </w:rPr>
        <w:t xml:space="preserve"> hiring </w:t>
      </w:r>
      <w:del w:id="213" w:author="Lil Deverell" w:date="2018-03-29T08:20:00Z">
        <w:r w:rsidRPr="006D2E9A" w:rsidDel="00EF69D8">
          <w:rPr>
            <w:bCs/>
            <w:lang w:val="en-AU"/>
          </w:rPr>
          <w:delText xml:space="preserve">of </w:delText>
        </w:r>
      </w:del>
      <w:r w:rsidRPr="006D2E9A">
        <w:rPr>
          <w:bCs/>
          <w:lang w:val="en-AU"/>
        </w:rPr>
        <w:t xml:space="preserve">Swinburne students with relevant experience to capture sound and video recordings across Melbourne’s CBD, focusing on the key </w:t>
      </w:r>
      <w:del w:id="214" w:author="Lil Deverell" w:date="2018-03-29T08:21:00Z">
        <w:r w:rsidRPr="006D2E9A" w:rsidDel="00EF69D8">
          <w:rPr>
            <w:bCs/>
            <w:lang w:val="en-AU"/>
          </w:rPr>
          <w:delText xml:space="preserve"> </w:delText>
        </w:r>
      </w:del>
      <w:r w:rsidRPr="006D2E9A">
        <w:rPr>
          <w:bCs/>
          <w:lang w:val="en-AU"/>
        </w:rPr>
        <w:t xml:space="preserve">areas outlined in our scalability response.  </w:t>
      </w:r>
      <w:ins w:id="215" w:author="Lil Deverell" w:date="2018-03-29T14:08:00Z">
        <w:r w:rsidR="00482F6D">
          <w:rPr>
            <w:bCs/>
            <w:lang w:val="en-AU"/>
          </w:rPr>
          <w:t xml:space="preserve">We will consult with </w:t>
        </w:r>
      </w:ins>
      <w:del w:id="216" w:author="Lil Deverell" w:date="2018-03-29T14:08:00Z">
        <w:r w:rsidRPr="006D2E9A" w:rsidDel="00482F6D">
          <w:rPr>
            <w:bCs/>
            <w:lang w:val="en-AU"/>
          </w:rPr>
          <w:delText xml:space="preserve">Consultation with </w:delText>
        </w:r>
      </w:del>
      <w:r w:rsidRPr="006D2E9A">
        <w:rPr>
          <w:bCs/>
          <w:lang w:val="en-AU"/>
        </w:rPr>
        <w:t>competition partners, Metro</w:t>
      </w:r>
      <w:ins w:id="217" w:author="Lil Deverell" w:date="2018-03-29T14:08:00Z">
        <w:r w:rsidR="00482F6D">
          <w:rPr>
            <w:bCs/>
            <w:lang w:val="en-AU"/>
          </w:rPr>
          <w:t>,</w:t>
        </w:r>
      </w:ins>
      <w:del w:id="218" w:author="Lil Deverell" w:date="2018-03-29T14:08:00Z">
        <w:r w:rsidRPr="006D2E9A" w:rsidDel="00482F6D">
          <w:rPr>
            <w:bCs/>
            <w:lang w:val="en-AU"/>
          </w:rPr>
          <w:delText>, will also seek advice</w:delText>
        </w:r>
      </w:del>
      <w:r w:rsidRPr="006D2E9A">
        <w:rPr>
          <w:bCs/>
          <w:lang w:val="en-AU"/>
        </w:rPr>
        <w:t xml:space="preserve"> on railway stations within the CBD</w:t>
      </w:r>
      <w:del w:id="219" w:author="Lil Deverell" w:date="2018-03-29T14:08:00Z">
        <w:r w:rsidRPr="006D2E9A" w:rsidDel="00482F6D">
          <w:rPr>
            <w:bCs/>
            <w:lang w:val="en-AU"/>
          </w:rPr>
          <w:delText>,</w:delText>
        </w:r>
      </w:del>
      <w:r w:rsidRPr="006D2E9A">
        <w:rPr>
          <w:bCs/>
          <w:lang w:val="en-AU"/>
        </w:rPr>
        <w:t xml:space="preserve"> as well as key construction sites for the Metro tunnel</w:t>
      </w:r>
      <w:ins w:id="220" w:author="Lil Deverell" w:date="2018-03-29T14:08:00Z">
        <w:r w:rsidR="00482F6D">
          <w:rPr>
            <w:bCs/>
            <w:lang w:val="en-AU"/>
          </w:rPr>
          <w:t>.</w:t>
        </w:r>
      </w:ins>
    </w:p>
    <w:p w14:paraId="29A04770" w14:textId="77777777" w:rsidR="006D2E9A" w:rsidRPr="006D2E9A" w:rsidRDefault="006D2E9A" w:rsidP="006D2E9A">
      <w:pPr>
        <w:rPr>
          <w:bCs/>
          <w:lang w:val="en-AU"/>
        </w:rPr>
      </w:pPr>
    </w:p>
    <w:p w14:paraId="04E164D7" w14:textId="77777777" w:rsidR="006D2E9A" w:rsidRPr="006D2E9A" w:rsidRDefault="006D2E9A" w:rsidP="006D2E9A">
      <w:pPr>
        <w:rPr>
          <w:bCs/>
          <w:lang w:val="en-AU"/>
        </w:rPr>
      </w:pPr>
      <w:r w:rsidRPr="006D2E9A">
        <w:rPr>
          <w:bCs/>
          <w:lang w:val="en-AU"/>
        </w:rPr>
        <w:t>Consultation and user evaluation:</w:t>
      </w:r>
    </w:p>
    <w:p w14:paraId="55E634B7" w14:textId="62B7D03D" w:rsidR="006D2E9A" w:rsidRPr="006D2E9A" w:rsidRDefault="006D2E9A" w:rsidP="006D2E9A">
      <w:pPr>
        <w:rPr>
          <w:bCs/>
          <w:lang w:val="en-AU"/>
        </w:rPr>
      </w:pPr>
      <w:r w:rsidRPr="006D2E9A">
        <w:rPr>
          <w:bCs/>
          <w:lang w:val="en-AU"/>
        </w:rPr>
        <w:t xml:space="preserve">An aligned final year student research project will conduct focus group meetings with members of the vision-impaired community, and </w:t>
      </w:r>
      <w:del w:id="221" w:author="Lil Deverell" w:date="2018-03-29T14:09:00Z">
        <w:r w:rsidRPr="006D2E9A" w:rsidDel="00482F6D">
          <w:rPr>
            <w:bCs/>
            <w:lang w:val="en-AU"/>
          </w:rPr>
          <w:delText xml:space="preserve">conduct </w:delText>
        </w:r>
      </w:del>
      <w:r w:rsidRPr="006D2E9A">
        <w:rPr>
          <w:bCs/>
          <w:lang w:val="en-AU"/>
        </w:rPr>
        <w:t xml:space="preserve">initial user testing along the Ross House route. </w:t>
      </w:r>
      <w:del w:id="222" w:author="Lil Deverell" w:date="2018-03-29T08:20:00Z">
        <w:r w:rsidRPr="006D2E9A" w:rsidDel="00EF69D8">
          <w:rPr>
            <w:bCs/>
            <w:lang w:val="en-AU"/>
          </w:rPr>
          <w:delText xml:space="preserve">  </w:delText>
        </w:r>
      </w:del>
      <w:r w:rsidRPr="006D2E9A">
        <w:rPr>
          <w:bCs/>
          <w:lang w:val="en-AU"/>
        </w:rPr>
        <w:t xml:space="preserve">Focus groups will </w:t>
      </w:r>
      <w:del w:id="223" w:author="Lil Deverell" w:date="2018-03-29T14:09:00Z">
        <w:r w:rsidRPr="006D2E9A" w:rsidDel="00482F6D">
          <w:rPr>
            <w:bCs/>
            <w:lang w:val="en-AU"/>
          </w:rPr>
          <w:delText>be primarily aimed at</w:delText>
        </w:r>
      </w:del>
      <w:ins w:id="224" w:author="Lil Deverell" w:date="2018-03-29T14:09:00Z">
        <w:r w:rsidR="00482F6D">
          <w:rPr>
            <w:bCs/>
            <w:lang w:val="en-AU"/>
          </w:rPr>
          <w:t>aim to</w:t>
        </w:r>
      </w:ins>
      <w:r w:rsidRPr="006D2E9A">
        <w:rPr>
          <w:bCs/>
          <w:lang w:val="en-AU"/>
        </w:rPr>
        <w:t xml:space="preserve"> elicit</w:t>
      </w:r>
      <w:del w:id="225" w:author="Lil Deverell" w:date="2018-03-29T14:09:00Z">
        <w:r w:rsidRPr="006D2E9A" w:rsidDel="00482F6D">
          <w:rPr>
            <w:bCs/>
            <w:lang w:val="en-AU"/>
          </w:rPr>
          <w:delText>ing</w:delText>
        </w:r>
      </w:del>
      <w:r w:rsidRPr="006D2E9A">
        <w:rPr>
          <w:bCs/>
          <w:lang w:val="en-AU"/>
        </w:rPr>
        <w:t xml:space="preserve"> other key journeys/locations within the CBD, and refine the information being delivered by the app. </w:t>
      </w:r>
      <w:del w:id="226" w:author="Lil Deverell" w:date="2018-03-29T08:21:00Z">
        <w:r w:rsidRPr="006D2E9A" w:rsidDel="00EF69D8">
          <w:rPr>
            <w:bCs/>
            <w:lang w:val="en-AU"/>
          </w:rPr>
          <w:delText xml:space="preserve">  </w:delText>
        </w:r>
      </w:del>
      <w:ins w:id="227" w:author="Lil Deverell" w:date="2018-03-29T14:10:00Z">
        <w:r w:rsidR="00482F6D">
          <w:rPr>
            <w:bCs/>
            <w:lang w:val="en-AU"/>
          </w:rPr>
          <w:t>Initial u</w:t>
        </w:r>
      </w:ins>
      <w:del w:id="228" w:author="Lil Deverell" w:date="2018-03-29T14:10:00Z">
        <w:r w:rsidRPr="006D2E9A" w:rsidDel="00482F6D">
          <w:rPr>
            <w:bCs/>
            <w:lang w:val="en-AU"/>
          </w:rPr>
          <w:delText>U</w:delText>
        </w:r>
      </w:del>
      <w:r w:rsidRPr="006D2E9A">
        <w:rPr>
          <w:bCs/>
          <w:lang w:val="en-AU"/>
        </w:rPr>
        <w:t xml:space="preserve">ser testing will </w:t>
      </w:r>
      <w:del w:id="229" w:author="Lil Deverell" w:date="2018-03-29T14:09:00Z">
        <w:r w:rsidRPr="006D2E9A" w:rsidDel="00482F6D">
          <w:rPr>
            <w:bCs/>
            <w:lang w:val="en-AU"/>
          </w:rPr>
          <w:delText>be directly</w:delText>
        </w:r>
      </w:del>
      <w:r w:rsidRPr="006D2E9A">
        <w:rPr>
          <w:bCs/>
          <w:lang w:val="en-AU"/>
        </w:rPr>
        <w:t xml:space="preserve"> focus</w:t>
      </w:r>
      <w:del w:id="230" w:author="Lil Deverell" w:date="2018-03-29T14:10:00Z">
        <w:r w:rsidRPr="006D2E9A" w:rsidDel="00482F6D">
          <w:rPr>
            <w:bCs/>
            <w:lang w:val="en-AU"/>
          </w:rPr>
          <w:delText>ed</w:delText>
        </w:r>
      </w:del>
      <w:r w:rsidRPr="006D2E9A">
        <w:rPr>
          <w:bCs/>
          <w:lang w:val="en-AU"/>
        </w:rPr>
        <w:t xml:space="preserve"> on both the utility </w:t>
      </w:r>
      <w:ins w:id="231" w:author="Lil Deverell" w:date="2018-03-29T14:10:00Z">
        <w:r w:rsidR="00482F6D">
          <w:rPr>
            <w:bCs/>
            <w:lang w:val="en-AU"/>
          </w:rPr>
          <w:t xml:space="preserve">and usability </w:t>
        </w:r>
      </w:ins>
      <w:r w:rsidRPr="006D2E9A">
        <w:rPr>
          <w:bCs/>
          <w:lang w:val="en-AU"/>
        </w:rPr>
        <w:t>of the tool for the Ross House rout</w:t>
      </w:r>
      <w:ins w:id="232" w:author="Lil Deverell" w:date="2018-03-29T14:10:00Z">
        <w:r w:rsidR="00482F6D">
          <w:rPr>
            <w:bCs/>
            <w:lang w:val="en-AU"/>
          </w:rPr>
          <w:t>e.</w:t>
        </w:r>
      </w:ins>
      <w:del w:id="233" w:author="Lil Deverell" w:date="2018-03-29T14:10:00Z">
        <w:r w:rsidRPr="006D2E9A" w:rsidDel="00482F6D">
          <w:rPr>
            <w:bCs/>
            <w:lang w:val="en-AU"/>
          </w:rPr>
          <w:delText xml:space="preserve">e (initially), and its usability. </w:delText>
        </w:r>
      </w:del>
      <w:r w:rsidRPr="006D2E9A">
        <w:rPr>
          <w:bCs/>
          <w:lang w:val="en-AU"/>
        </w:rPr>
        <w:t xml:space="preserve"> We will seek direct support from the City of Melbourne’s Disability Liaison committee and associated community groups for direct feedback, and recruitment of participants for these activities.</w:t>
      </w:r>
    </w:p>
    <w:p w14:paraId="7B813B8D" w14:textId="77777777" w:rsidR="006D2E9A" w:rsidRPr="006D2E9A" w:rsidRDefault="006D2E9A" w:rsidP="006D2E9A">
      <w:pPr>
        <w:rPr>
          <w:bCs/>
          <w:lang w:val="en-AU"/>
        </w:rPr>
      </w:pPr>
    </w:p>
    <w:p w14:paraId="27D67FB8" w14:textId="77777777" w:rsidR="006D2E9A" w:rsidRPr="006D2E9A" w:rsidRDefault="006D2E9A" w:rsidP="006D2E9A">
      <w:pPr>
        <w:rPr>
          <w:bCs/>
          <w:lang w:val="en-AU"/>
        </w:rPr>
      </w:pPr>
      <w:r w:rsidRPr="006D2E9A">
        <w:rPr>
          <w:bCs/>
          <w:lang w:val="en-AU"/>
        </w:rPr>
        <w:t xml:space="preserve">Remaining funds ($1K) will be utilised for marketing and promotion of the app, along with in-kind contributions from Swinburne University. </w:t>
      </w:r>
    </w:p>
    <w:p w14:paraId="6AEE741B" w14:textId="77777777" w:rsidR="006D2E9A" w:rsidRPr="006D2E9A" w:rsidRDefault="006D2E9A" w:rsidP="006D2E9A">
      <w:pPr>
        <w:rPr>
          <w:bCs/>
          <w:lang w:val="en-AU"/>
        </w:rPr>
      </w:pPr>
    </w:p>
    <w:p w14:paraId="58E92DD6" w14:textId="77777777" w:rsidR="006D2E9A" w:rsidRPr="006D2E9A" w:rsidRDefault="006D2E9A" w:rsidP="006D2E9A">
      <w:pPr>
        <w:rPr>
          <w:bCs/>
          <w:lang w:val="en-AU"/>
        </w:rPr>
      </w:pPr>
      <w:r w:rsidRPr="006D2E9A">
        <w:rPr>
          <w:bCs/>
          <w:lang w:val="en-AU"/>
        </w:rPr>
        <w:t>Partnership</w:t>
      </w:r>
    </w:p>
    <w:p w14:paraId="049058AA" w14:textId="12DF13AB" w:rsidR="006D2E9A" w:rsidRDefault="00482F6D" w:rsidP="006D2E9A">
      <w:pPr>
        <w:rPr>
          <w:bCs/>
          <w:lang w:val="en-AU"/>
        </w:rPr>
      </w:pPr>
      <w:ins w:id="234" w:author="Lil Deverell" w:date="2018-03-29T14:11:00Z">
        <w:r>
          <w:rPr>
            <w:bCs/>
            <w:lang w:val="en-AU"/>
          </w:rPr>
          <w:t>We envisage that the</w:t>
        </w:r>
      </w:ins>
      <w:del w:id="235" w:author="Lil Deverell" w:date="2018-03-29T14:11:00Z">
        <w:r w:rsidR="006D2E9A" w:rsidRPr="006D2E9A" w:rsidDel="00482F6D">
          <w:rPr>
            <w:bCs/>
            <w:lang w:val="en-AU"/>
          </w:rPr>
          <w:delText>The envisaged role for the</w:delText>
        </w:r>
      </w:del>
      <w:r w:rsidR="006D2E9A" w:rsidRPr="006D2E9A">
        <w:rPr>
          <w:bCs/>
          <w:lang w:val="en-AU"/>
        </w:rPr>
        <w:t xml:space="preserve"> City of Melbourne </w:t>
      </w:r>
      <w:del w:id="236" w:author="Lil Deverell" w:date="2018-03-29T14:11:00Z">
        <w:r w:rsidR="006D2E9A" w:rsidRPr="006D2E9A" w:rsidDel="00482F6D">
          <w:rPr>
            <w:bCs/>
            <w:lang w:val="en-AU"/>
          </w:rPr>
          <w:delText>in the proposed research and development would be primarily centered on providing</w:delText>
        </w:r>
      </w:del>
      <w:ins w:id="237" w:author="Lil Deverell" w:date="2018-03-29T14:11:00Z">
        <w:r>
          <w:rPr>
            <w:bCs/>
            <w:lang w:val="en-AU"/>
          </w:rPr>
          <w:t xml:space="preserve">will </w:t>
        </w:r>
      </w:ins>
      <w:ins w:id="238" w:author="Lil Deverell" w:date="2018-03-29T14:12:00Z">
        <w:r>
          <w:rPr>
            <w:bCs/>
            <w:lang w:val="en-AU"/>
          </w:rPr>
          <w:t xml:space="preserve">support this project by </w:t>
        </w:r>
      </w:ins>
      <w:ins w:id="239" w:author="Lil Deverell" w:date="2018-03-29T14:11:00Z">
        <w:r>
          <w:rPr>
            <w:bCs/>
            <w:lang w:val="en-AU"/>
          </w:rPr>
          <w:t>provid</w:t>
        </w:r>
      </w:ins>
      <w:ins w:id="240" w:author="Lil Deverell" w:date="2018-03-29T14:12:00Z">
        <w:r>
          <w:rPr>
            <w:bCs/>
            <w:lang w:val="en-AU"/>
          </w:rPr>
          <w:t>ing</w:t>
        </w:r>
      </w:ins>
      <w:r w:rsidR="006D2E9A" w:rsidRPr="006D2E9A">
        <w:rPr>
          <w:bCs/>
          <w:lang w:val="en-AU"/>
        </w:rPr>
        <w:t xml:space="preserve"> access to relevant infrastructure, and in particular, route and usage data for specific locations.  The City of Melbourne would also facilitate connections between the Swinburne research team and other stakeholders. For example, Metro Rail Tunnel and other construction companies, community groups etc.   Bluetooth Beacon deployment for on-foot guidance will already be deployed as part of </w:t>
      </w:r>
      <w:ins w:id="241" w:author="David Sly" w:date="2018-03-28T18:13:00Z">
        <w:r w:rsidR="00B527E0">
          <w:rPr>
            <w:bCs/>
            <w:lang w:val="en-AU"/>
          </w:rPr>
          <w:t xml:space="preserve">an </w:t>
        </w:r>
      </w:ins>
      <w:r w:rsidR="006D2E9A" w:rsidRPr="006D2E9A">
        <w:rPr>
          <w:bCs/>
          <w:lang w:val="en-AU"/>
        </w:rPr>
        <w:t xml:space="preserve">existing project with the City of Melbourne, ensuring key infrastructure requirements are in place.  </w:t>
      </w:r>
      <w:del w:id="242" w:author="Lil Deverell" w:date="2018-03-29T14:12:00Z">
        <w:r w:rsidR="006D2E9A" w:rsidRPr="006D2E9A" w:rsidDel="00482F6D">
          <w:rPr>
            <w:bCs/>
            <w:lang w:val="en-AU"/>
          </w:rPr>
          <w:delText xml:space="preserve">The </w:delText>
        </w:r>
      </w:del>
      <w:ins w:id="243" w:author="Lil Deverell" w:date="2018-03-29T14:12:00Z">
        <w:r>
          <w:rPr>
            <w:bCs/>
            <w:lang w:val="en-AU"/>
          </w:rPr>
          <w:t>Our</w:t>
        </w:r>
        <w:r w:rsidRPr="006D2E9A">
          <w:rPr>
            <w:bCs/>
            <w:lang w:val="en-AU"/>
          </w:rPr>
          <w:t xml:space="preserve"> </w:t>
        </w:r>
      </w:ins>
      <w:r w:rsidR="006D2E9A" w:rsidRPr="006D2E9A">
        <w:rPr>
          <w:bCs/>
          <w:lang w:val="en-AU"/>
        </w:rPr>
        <w:t>project would require access to the existing network</w:t>
      </w:r>
      <w:ins w:id="244" w:author="Lil Deverell" w:date="2018-03-29T08:37:00Z">
        <w:r w:rsidR="00A676C5">
          <w:rPr>
            <w:bCs/>
            <w:lang w:val="en-AU"/>
          </w:rPr>
          <w:t>.</w:t>
        </w:r>
      </w:ins>
    </w:p>
    <w:p w14:paraId="30A63725" w14:textId="77777777" w:rsidR="006D2E9A" w:rsidRDefault="006D2E9A" w:rsidP="006D2E9A">
      <w:pPr>
        <w:rPr>
          <w:bCs/>
          <w:lang w:val="en-AU"/>
        </w:rPr>
      </w:pPr>
    </w:p>
    <w:p w14:paraId="739E418F" w14:textId="77777777" w:rsidR="006D2E9A" w:rsidRPr="006D2E9A" w:rsidRDefault="006D2E9A" w:rsidP="006D2E9A">
      <w:pPr>
        <w:rPr>
          <w:b/>
          <w:bCs/>
          <w:lang w:val="en-AU"/>
        </w:rPr>
      </w:pPr>
      <w:commentRangeStart w:id="245"/>
      <w:r w:rsidRPr="006D2E9A">
        <w:rPr>
          <w:b/>
          <w:bCs/>
          <w:lang w:val="en-AU"/>
        </w:rPr>
        <w:t>Please provide any supplementary information to support your submission</w:t>
      </w:r>
      <w:r>
        <w:rPr>
          <w:b/>
          <w:bCs/>
          <w:lang w:val="en-AU"/>
        </w:rPr>
        <w:t xml:space="preserve"> (500 words)</w:t>
      </w:r>
      <w:commentRangeEnd w:id="245"/>
      <w:r w:rsidR="0093096C">
        <w:rPr>
          <w:rStyle w:val="CommentReference"/>
        </w:rPr>
        <w:commentReference w:id="245"/>
      </w:r>
    </w:p>
    <w:p w14:paraId="1945F0DB" w14:textId="77777777" w:rsidR="006D2E9A" w:rsidRDefault="006D2E9A" w:rsidP="006D2E9A">
      <w:pPr>
        <w:rPr>
          <w:bCs/>
          <w:lang w:val="en-AU"/>
        </w:rPr>
      </w:pPr>
    </w:p>
    <w:p w14:paraId="2B35B63C" w14:textId="1A58B933" w:rsidR="006D2E9A" w:rsidRDefault="006D2E9A" w:rsidP="006D2E9A">
      <w:pPr>
        <w:rPr>
          <w:bCs/>
          <w:lang w:val="en-AU"/>
        </w:rPr>
      </w:pPr>
      <w:r w:rsidRPr="006D2E9A">
        <w:rPr>
          <w:bCs/>
          <w:lang w:val="en-AU"/>
        </w:rPr>
        <w:t>Proof-of-concept</w:t>
      </w:r>
    </w:p>
    <w:p w14:paraId="58C58C41" w14:textId="77777777" w:rsidR="00E25027" w:rsidRPr="006D2E9A" w:rsidRDefault="00E25027" w:rsidP="006D2E9A">
      <w:pPr>
        <w:rPr>
          <w:bCs/>
          <w:lang w:val="en-AU"/>
        </w:rPr>
      </w:pPr>
    </w:p>
    <w:p w14:paraId="0CC4F432" w14:textId="038F5232" w:rsidR="006D2E9A" w:rsidRPr="006D2E9A" w:rsidRDefault="006D2E9A" w:rsidP="006D2E9A">
      <w:pPr>
        <w:rPr>
          <w:bCs/>
          <w:lang w:val="en-AU"/>
        </w:rPr>
      </w:pPr>
      <w:r w:rsidRPr="006D2E9A">
        <w:rPr>
          <w:bCs/>
          <w:lang w:val="en-AU"/>
        </w:rPr>
        <w:t xml:space="preserve">Numerous technical challenges associated with the journey preparation tool have already been addressed through initial research and development conducted by our team at Swinburne University.   With a focus on the concourse area of Flinders Street Station (Metro Trains approved), we have captured </w:t>
      </w:r>
      <w:ins w:id="246" w:author="David Sly" w:date="2018-03-28T18:14:00Z">
        <w:r w:rsidR="00B527E0">
          <w:rPr>
            <w:bCs/>
            <w:lang w:val="en-AU"/>
          </w:rPr>
          <w:t>A</w:t>
        </w:r>
      </w:ins>
      <w:del w:id="247" w:author="David Sly" w:date="2018-03-28T18:14:00Z">
        <w:r w:rsidRPr="006D2E9A" w:rsidDel="00B527E0">
          <w:rPr>
            <w:bCs/>
            <w:lang w:val="en-AU"/>
          </w:rPr>
          <w:delText>a</w:delText>
        </w:r>
      </w:del>
      <w:r w:rsidRPr="006D2E9A">
        <w:rPr>
          <w:bCs/>
          <w:lang w:val="en-AU"/>
        </w:rPr>
        <w:t>mbisonic sound and video recordings (</w:t>
      </w:r>
      <w:del w:id="248" w:author="Lil Deverell" w:date="2018-03-29T08:22:00Z">
        <w:r w:rsidRPr="006D2E9A" w:rsidDel="00EF69D8">
          <w:rPr>
            <w:bCs/>
            <w:lang w:val="en-AU"/>
          </w:rPr>
          <w:delText xml:space="preserve">of  </w:delText>
        </w:r>
      </w:del>
      <w:r w:rsidRPr="006D2E9A">
        <w:rPr>
          <w:bCs/>
          <w:lang w:val="en-AU"/>
        </w:rPr>
        <w:t xml:space="preserve">1 minute each) from 17 locations throughout the station.  As shown in Attachment 1, these locations were chosen </w:t>
      </w:r>
      <w:r w:rsidRPr="006D2E9A">
        <w:rPr>
          <w:bCs/>
          <w:lang w:val="en-AU"/>
        </w:rPr>
        <w:lastRenderedPageBreak/>
        <w:t xml:space="preserve">to provide a regular grid across the concourse and onto one of the platforms, allowing a user to virtually navigate between recording locations as they progress through the environment.  </w:t>
      </w:r>
      <w:del w:id="249" w:author="Lil Deverell" w:date="2018-03-29T08:23:00Z">
        <w:r w:rsidRPr="006D2E9A" w:rsidDel="00EF69D8">
          <w:rPr>
            <w:bCs/>
            <w:lang w:val="en-AU"/>
          </w:rPr>
          <w:delText xml:space="preserve"> </w:delText>
        </w:r>
      </w:del>
      <w:r w:rsidRPr="006D2E9A">
        <w:rPr>
          <w:bCs/>
          <w:lang w:val="en-AU"/>
        </w:rPr>
        <w:t xml:space="preserve">Using these </w:t>
      </w:r>
      <w:proofErr w:type="spellStart"/>
      <w:ins w:id="250" w:author="David Sly" w:date="2018-03-28T18:14:00Z">
        <w:r w:rsidR="00B527E0">
          <w:rPr>
            <w:bCs/>
            <w:lang w:val="en-AU"/>
          </w:rPr>
          <w:t>A</w:t>
        </w:r>
      </w:ins>
      <w:del w:id="251" w:author="David Sly" w:date="2018-03-28T18:14:00Z">
        <w:r w:rsidRPr="006D2E9A" w:rsidDel="00B527E0">
          <w:rPr>
            <w:bCs/>
            <w:lang w:val="en-AU"/>
          </w:rPr>
          <w:delText>a</w:delText>
        </w:r>
      </w:del>
      <w:r w:rsidRPr="006D2E9A">
        <w:rPr>
          <w:bCs/>
          <w:lang w:val="en-AU"/>
        </w:rPr>
        <w:t>mbisonic</w:t>
      </w:r>
      <w:proofErr w:type="spellEnd"/>
      <w:r w:rsidRPr="006D2E9A">
        <w:rPr>
          <w:bCs/>
          <w:lang w:val="en-AU"/>
        </w:rPr>
        <w:t xml:space="preserve"> sound and video recordings, two </w:t>
      </w:r>
      <w:del w:id="252" w:author="Lil Deverell" w:date="2018-03-29T08:23:00Z">
        <w:r w:rsidRPr="006D2E9A" w:rsidDel="00EF69D8">
          <w:rPr>
            <w:bCs/>
            <w:lang w:val="en-AU"/>
          </w:rPr>
          <w:delText xml:space="preserve"> </w:delText>
        </w:r>
      </w:del>
      <w:r w:rsidRPr="006D2E9A">
        <w:rPr>
          <w:bCs/>
          <w:lang w:val="en-AU"/>
        </w:rPr>
        <w:t xml:space="preserve">proof-of-concept systems have been developed, which together, have allowed us to </w:t>
      </w:r>
      <w:del w:id="253" w:author="Lil Deverell" w:date="2018-03-29T08:23:00Z">
        <w:r w:rsidRPr="006D2E9A" w:rsidDel="00EF69D8">
          <w:rPr>
            <w:bCs/>
            <w:lang w:val="en-AU"/>
          </w:rPr>
          <w:delText xml:space="preserve">overcome </w:delText>
        </w:r>
      </w:del>
      <w:ins w:id="254" w:author="Lil Deverell" w:date="2018-03-29T08:23:00Z">
        <w:r w:rsidR="00EF69D8">
          <w:rPr>
            <w:bCs/>
            <w:lang w:val="en-AU"/>
          </w:rPr>
          <w:t>identify</w:t>
        </w:r>
        <w:r w:rsidR="00EF69D8" w:rsidRPr="006D2E9A">
          <w:rPr>
            <w:bCs/>
            <w:lang w:val="en-AU"/>
          </w:rPr>
          <w:t xml:space="preserve"> </w:t>
        </w:r>
      </w:ins>
      <w:r w:rsidRPr="006D2E9A">
        <w:rPr>
          <w:bCs/>
          <w:lang w:val="en-AU"/>
        </w:rPr>
        <w:t>all the necessary technical components for our proposed journey preparation system.   These are detailed in our supplementary information and summarised here.</w:t>
      </w:r>
    </w:p>
    <w:p w14:paraId="7AD8D004" w14:textId="77777777" w:rsidR="006D2E9A" w:rsidRPr="006D2E9A" w:rsidRDefault="006D2E9A" w:rsidP="006D2E9A">
      <w:pPr>
        <w:rPr>
          <w:bCs/>
          <w:lang w:val="en-AU"/>
        </w:rPr>
      </w:pPr>
    </w:p>
    <w:p w14:paraId="6AB12FF2" w14:textId="3CA17D82" w:rsidR="006D2E9A" w:rsidRPr="006D2E9A" w:rsidRDefault="006D2E9A" w:rsidP="006D2E9A">
      <w:pPr>
        <w:rPr>
          <w:bCs/>
          <w:lang w:val="en-AU"/>
        </w:rPr>
      </w:pPr>
      <w:r w:rsidRPr="006D2E9A">
        <w:rPr>
          <w:bCs/>
          <w:lang w:val="en-AU"/>
        </w:rPr>
        <w:t xml:space="preserve">1. A web-based application, designed to overcome technical challenges associated with </w:t>
      </w:r>
      <w:del w:id="255" w:author="Lil Deverell" w:date="2018-03-29T08:24:00Z">
        <w:r w:rsidRPr="006D2E9A" w:rsidDel="00E25027">
          <w:rPr>
            <w:bCs/>
            <w:lang w:val="en-AU"/>
          </w:rPr>
          <w:delText xml:space="preserve"> </w:delText>
        </w:r>
      </w:del>
      <w:r w:rsidRPr="006D2E9A">
        <w:rPr>
          <w:bCs/>
          <w:lang w:val="en-AU"/>
        </w:rPr>
        <w:t xml:space="preserve">360 sound encoding, provides a voice-command driven exploration tool for the Flinders Street Concourse area.  For this, the </w:t>
      </w:r>
      <w:ins w:id="256" w:author="David Sly" w:date="2018-03-28T18:14:00Z">
        <w:r w:rsidR="005C2A93">
          <w:rPr>
            <w:bCs/>
            <w:lang w:val="en-AU"/>
          </w:rPr>
          <w:t>A</w:t>
        </w:r>
      </w:ins>
      <w:del w:id="257" w:author="David Sly" w:date="2018-03-28T18:14:00Z">
        <w:r w:rsidRPr="006D2E9A" w:rsidDel="005C2A93">
          <w:rPr>
            <w:bCs/>
            <w:lang w:val="en-AU"/>
          </w:rPr>
          <w:delText>a</w:delText>
        </w:r>
      </w:del>
      <w:r w:rsidRPr="006D2E9A">
        <w:rPr>
          <w:bCs/>
          <w:lang w:val="en-AU"/>
        </w:rPr>
        <w:t>mbisonic sound capsule has been encoded in 360 video using Facebook 360 Encoder and deployed in You</w:t>
      </w:r>
      <w:ins w:id="258" w:author="David Sly" w:date="2018-03-28T18:14:00Z">
        <w:r w:rsidR="005C2A93">
          <w:rPr>
            <w:bCs/>
            <w:lang w:val="en-AU"/>
          </w:rPr>
          <w:t>T</w:t>
        </w:r>
      </w:ins>
      <w:del w:id="259" w:author="David Sly" w:date="2018-03-28T18:14:00Z">
        <w:r w:rsidRPr="006D2E9A" w:rsidDel="005C2A93">
          <w:rPr>
            <w:bCs/>
            <w:lang w:val="en-AU"/>
          </w:rPr>
          <w:delText>t</w:delText>
        </w:r>
      </w:del>
      <w:r w:rsidRPr="006D2E9A">
        <w:rPr>
          <w:bCs/>
          <w:lang w:val="en-AU"/>
        </w:rPr>
        <w:t xml:space="preserve">ube, allowing users to explore the sound scape using either mouse, or through head-rotation when wearing </w:t>
      </w:r>
      <w:ins w:id="260" w:author="Lil Deverell" w:date="2018-03-29T08:24:00Z">
        <w:r w:rsidR="00E25027">
          <w:rPr>
            <w:bCs/>
            <w:lang w:val="en-AU"/>
          </w:rPr>
          <w:t>a</w:t>
        </w:r>
      </w:ins>
      <w:r w:rsidRPr="006D2E9A">
        <w:rPr>
          <w:bCs/>
          <w:lang w:val="en-AU"/>
        </w:rPr>
        <w:t xml:space="preserve"> </w:t>
      </w:r>
      <w:del w:id="261" w:author="Lil Deverell" w:date="2018-03-29T08:24:00Z">
        <w:r w:rsidRPr="006D2E9A" w:rsidDel="00E25027">
          <w:rPr>
            <w:bCs/>
            <w:lang w:val="en-AU"/>
          </w:rPr>
          <w:delText xml:space="preserve">VR </w:delText>
        </w:r>
      </w:del>
      <w:ins w:id="262" w:author="Lil Deverell" w:date="2018-03-29T08:24:00Z">
        <w:r w:rsidR="00E25027">
          <w:rPr>
            <w:bCs/>
            <w:lang w:val="en-AU"/>
          </w:rPr>
          <w:t>virtual reality</w:t>
        </w:r>
        <w:r w:rsidR="00E25027" w:rsidRPr="006D2E9A">
          <w:rPr>
            <w:bCs/>
            <w:lang w:val="en-AU"/>
          </w:rPr>
          <w:t xml:space="preserve"> </w:t>
        </w:r>
      </w:ins>
      <w:r w:rsidRPr="006D2E9A">
        <w:rPr>
          <w:bCs/>
          <w:lang w:val="en-AU"/>
        </w:rPr>
        <w:t xml:space="preserve">headset such as </w:t>
      </w:r>
      <w:del w:id="263" w:author="Lil Deverell" w:date="2018-03-29T08:24:00Z">
        <w:r w:rsidRPr="006D2E9A" w:rsidDel="00E25027">
          <w:rPr>
            <w:bCs/>
            <w:lang w:val="en-AU"/>
          </w:rPr>
          <w:delText xml:space="preserve"> </w:delText>
        </w:r>
      </w:del>
      <w:r w:rsidRPr="006D2E9A">
        <w:rPr>
          <w:bCs/>
          <w:lang w:val="en-AU"/>
        </w:rPr>
        <w:t xml:space="preserve">Google cardboard or Oculus Rift.   </w:t>
      </w:r>
      <w:commentRangeStart w:id="264"/>
      <w:r w:rsidRPr="006D2E9A">
        <w:rPr>
          <w:bCs/>
          <w:lang w:val="en-AU"/>
        </w:rPr>
        <w:t xml:space="preserve">While not our target platform for deployment, this web-based prototype proves the feasibility of online access to our system using existing cloud-based services.  </w:t>
      </w:r>
      <w:commentRangeEnd w:id="264"/>
      <w:r w:rsidR="00770935">
        <w:rPr>
          <w:rStyle w:val="CommentReference"/>
        </w:rPr>
        <w:commentReference w:id="264"/>
      </w:r>
    </w:p>
    <w:p w14:paraId="2A8958EB" w14:textId="77777777" w:rsidR="006D2E9A" w:rsidRPr="006D2E9A" w:rsidRDefault="006D2E9A" w:rsidP="006D2E9A">
      <w:pPr>
        <w:rPr>
          <w:bCs/>
          <w:lang w:val="en-AU"/>
        </w:rPr>
      </w:pPr>
    </w:p>
    <w:p w14:paraId="7224E877" w14:textId="76795A06" w:rsidR="006D2E9A" w:rsidRPr="006D2E9A" w:rsidRDefault="006D2E9A" w:rsidP="006D2E9A">
      <w:pPr>
        <w:rPr>
          <w:bCs/>
          <w:lang w:val="en-AU"/>
        </w:rPr>
      </w:pPr>
      <w:r w:rsidRPr="006D2E9A">
        <w:rPr>
          <w:bCs/>
          <w:lang w:val="en-AU"/>
        </w:rPr>
        <w:t>2. A smart phone application, being our primary target platform, has also been developed using the same sounds and video recorded data, allowing users to interact with the recorded soundscapes through rotations of the phone.  The app prototype also allows users</w:t>
      </w:r>
      <w:del w:id="265" w:author="Lil Deverell" w:date="2018-03-29T08:25:00Z">
        <w:r w:rsidRPr="006D2E9A" w:rsidDel="00E25027">
          <w:rPr>
            <w:bCs/>
            <w:lang w:val="en-AU"/>
          </w:rPr>
          <w:delText xml:space="preserve"> </w:delText>
        </w:r>
      </w:del>
      <w:r w:rsidRPr="006D2E9A">
        <w:rPr>
          <w:bCs/>
          <w:lang w:val="en-AU"/>
        </w:rPr>
        <w:t xml:space="preserve"> to query landmarks or environmental conditions in the direction they are currently facing.  </w:t>
      </w:r>
      <w:commentRangeStart w:id="266"/>
      <w:r w:rsidRPr="006D2E9A">
        <w:rPr>
          <w:bCs/>
          <w:lang w:val="en-AU"/>
        </w:rPr>
        <w:t xml:space="preserve">Further development will </w:t>
      </w:r>
      <w:del w:id="267" w:author="David Sly" w:date="2018-03-28T18:16:00Z">
        <w:r w:rsidRPr="006D2E9A" w:rsidDel="00770935">
          <w:rPr>
            <w:bCs/>
            <w:lang w:val="en-AU"/>
          </w:rPr>
          <w:delText>bring in</w:delText>
        </w:r>
      </w:del>
      <w:ins w:id="268" w:author="David Sly" w:date="2018-03-28T18:16:00Z">
        <w:r w:rsidR="0093096C">
          <w:rPr>
            <w:bCs/>
            <w:lang w:val="en-AU"/>
          </w:rPr>
          <w:t>inc</w:t>
        </w:r>
        <w:r w:rsidR="00770935">
          <w:rPr>
            <w:bCs/>
            <w:lang w:val="en-AU"/>
          </w:rPr>
          <w:t>orporate</w:t>
        </w:r>
      </w:ins>
      <w:r w:rsidRPr="006D2E9A">
        <w:rPr>
          <w:bCs/>
          <w:lang w:val="en-AU"/>
        </w:rPr>
        <w:t xml:space="preserve"> open data portals to deliver location rel</w:t>
      </w:r>
      <w:ins w:id="269" w:author="David Sly" w:date="2018-03-28T18:16:00Z">
        <w:r w:rsidR="00770935">
          <w:rPr>
            <w:bCs/>
            <w:lang w:val="en-AU"/>
          </w:rPr>
          <w:t>e</w:t>
        </w:r>
      </w:ins>
      <w:del w:id="270" w:author="David Sly" w:date="2018-03-28T18:16:00Z">
        <w:r w:rsidRPr="006D2E9A" w:rsidDel="00770935">
          <w:rPr>
            <w:bCs/>
            <w:lang w:val="en-AU"/>
          </w:rPr>
          <w:delText>a</w:delText>
        </w:r>
      </w:del>
      <w:r w:rsidRPr="006D2E9A">
        <w:rPr>
          <w:bCs/>
          <w:lang w:val="en-AU"/>
        </w:rPr>
        <w:t>vant information as a voice-over.</w:t>
      </w:r>
      <w:commentRangeEnd w:id="266"/>
      <w:r w:rsidR="00F25934">
        <w:rPr>
          <w:rStyle w:val="CommentReference"/>
        </w:rPr>
        <w:commentReference w:id="266"/>
      </w:r>
    </w:p>
    <w:p w14:paraId="0CF706CF" w14:textId="77777777" w:rsidR="006D2E9A" w:rsidRPr="006D2E9A" w:rsidRDefault="006D2E9A" w:rsidP="006D2E9A">
      <w:pPr>
        <w:rPr>
          <w:bCs/>
          <w:lang w:val="en-AU"/>
        </w:rPr>
      </w:pPr>
    </w:p>
    <w:p w14:paraId="7BCCE420" w14:textId="77777777" w:rsidR="006D2E9A" w:rsidRPr="006D2E9A" w:rsidRDefault="006D2E9A" w:rsidP="006D2E9A">
      <w:pPr>
        <w:rPr>
          <w:bCs/>
          <w:lang w:val="en-AU"/>
        </w:rPr>
      </w:pPr>
      <w:r w:rsidRPr="006D2E9A">
        <w:rPr>
          <w:bCs/>
          <w:lang w:val="en-AU"/>
        </w:rPr>
        <w:t>Evidence of utilisation/uptake of this tech</w:t>
      </w:r>
    </w:p>
    <w:p w14:paraId="7E5890EA" w14:textId="77777777" w:rsidR="006D2E9A" w:rsidRPr="006D2E9A" w:rsidRDefault="006D2E9A" w:rsidP="006D2E9A">
      <w:pPr>
        <w:rPr>
          <w:bCs/>
          <w:lang w:val="en-AU"/>
        </w:rPr>
      </w:pPr>
    </w:p>
    <w:p w14:paraId="26BC536D" w14:textId="248C2940" w:rsidR="006D2E9A" w:rsidRPr="006D2E9A" w:rsidRDefault="006D2E9A" w:rsidP="006D2E9A">
      <w:pPr>
        <w:rPr>
          <w:bCs/>
          <w:lang w:val="en-AU"/>
        </w:rPr>
      </w:pPr>
      <w:r w:rsidRPr="006D2E9A">
        <w:rPr>
          <w:bCs/>
          <w:lang w:val="en-AU"/>
        </w:rPr>
        <w:t xml:space="preserve">The proposed aims of this project have been directly derived from key findings listed in the City of Melbourne’s 2015 Accessibility Report (Riordan &amp; Potter, 2015).  While it is well understood that user needs </w:t>
      </w:r>
      <w:ins w:id="271" w:author="Lil Deverell" w:date="2018-03-29T08:26:00Z">
        <w:r w:rsidR="00E25027">
          <w:rPr>
            <w:bCs/>
            <w:lang w:val="en-AU"/>
          </w:rPr>
          <w:t xml:space="preserve">for assistive aids </w:t>
        </w:r>
      </w:ins>
      <w:r w:rsidRPr="006D2E9A">
        <w:rPr>
          <w:bCs/>
          <w:lang w:val="en-AU"/>
        </w:rPr>
        <w:t>are highly diverse</w:t>
      </w:r>
      <w:ins w:id="272" w:author="Lil Deverell" w:date="2018-03-29T08:26:00Z">
        <w:r w:rsidR="00E25027">
          <w:rPr>
            <w:bCs/>
            <w:lang w:val="en-AU"/>
          </w:rPr>
          <w:t>,</w:t>
        </w:r>
      </w:ins>
      <w:r w:rsidRPr="006D2E9A">
        <w:rPr>
          <w:bCs/>
          <w:lang w:val="en-AU"/>
        </w:rPr>
        <w:t xml:space="preserve"> </w:t>
      </w:r>
      <w:del w:id="273" w:author="Lil Deverell" w:date="2018-03-29T08:26:00Z">
        <w:r w:rsidRPr="006D2E9A" w:rsidDel="00E25027">
          <w:rPr>
            <w:bCs/>
            <w:lang w:val="en-AU"/>
          </w:rPr>
          <w:delText>with respect to assistive aids,</w:delText>
        </w:r>
      </w:del>
      <w:del w:id="274" w:author="Lil Deverell" w:date="2018-03-29T08:27:00Z">
        <w:r w:rsidRPr="006D2E9A" w:rsidDel="00E25027">
          <w:rPr>
            <w:bCs/>
            <w:lang w:val="en-AU"/>
          </w:rPr>
          <w:delText xml:space="preserve"> the design of </w:delText>
        </w:r>
      </w:del>
      <w:r w:rsidRPr="006D2E9A">
        <w:rPr>
          <w:bCs/>
          <w:lang w:val="en-AU"/>
        </w:rPr>
        <w:t xml:space="preserve">the proposed assistive technology aims to facilitate a multitude of user preferences and needs.  </w:t>
      </w:r>
      <w:proofErr w:type="gramStart"/>
      <w:r w:rsidRPr="006D2E9A">
        <w:rPr>
          <w:bCs/>
          <w:lang w:val="en-AU"/>
        </w:rPr>
        <w:t>In particular, the</w:t>
      </w:r>
      <w:proofErr w:type="gramEnd"/>
      <w:r w:rsidRPr="006D2E9A">
        <w:rPr>
          <w:bCs/>
          <w:lang w:val="en-AU"/>
        </w:rPr>
        <w:t xml:space="preserve"> proposed journey planner directly addresses the most widely stated concern among people with low vision or blindness </w:t>
      </w:r>
      <w:del w:id="275" w:author="Lil Deverell" w:date="2018-03-29T08:28:00Z">
        <w:r w:rsidRPr="006D2E9A" w:rsidDel="00E25027">
          <w:rPr>
            <w:bCs/>
            <w:lang w:val="en-AU"/>
          </w:rPr>
          <w:delText>around familiarity and</w:delText>
        </w:r>
      </w:del>
      <w:ins w:id="276" w:author="Lil Deverell" w:date="2018-03-29T08:28:00Z">
        <w:r w:rsidR="00E25027">
          <w:rPr>
            <w:bCs/>
            <w:lang w:val="en-AU"/>
          </w:rPr>
          <w:t>that</w:t>
        </w:r>
      </w:ins>
      <w:r w:rsidRPr="006D2E9A">
        <w:rPr>
          <w:bCs/>
          <w:lang w:val="en-AU"/>
        </w:rPr>
        <w:t xml:space="preserve"> high cognitive load during navigation</w:t>
      </w:r>
      <w:ins w:id="277" w:author="Lil Deverell" w:date="2018-03-29T08:28:00Z">
        <w:r w:rsidR="00E25027">
          <w:rPr>
            <w:bCs/>
            <w:lang w:val="en-AU"/>
          </w:rPr>
          <w:t xml:space="preserve"> is eased by familiarity</w:t>
        </w:r>
      </w:ins>
      <w:r w:rsidRPr="006D2E9A">
        <w:rPr>
          <w:bCs/>
          <w:lang w:val="en-AU"/>
        </w:rPr>
        <w:t>. Notably, a recent study of Guide Dog users in Victoria also indicated that 92% travel with a mobile phone, and many seek tech solutions to mobility problems as an adjunct to the dog’s skills (Deverell &amp; Meyer, 2016)</w:t>
      </w:r>
    </w:p>
    <w:p w14:paraId="21D93E29" w14:textId="77777777" w:rsidR="006D2E9A" w:rsidRPr="006D2E9A" w:rsidRDefault="006D2E9A" w:rsidP="006D2E9A">
      <w:pPr>
        <w:rPr>
          <w:bCs/>
          <w:lang w:val="en-AU"/>
        </w:rPr>
      </w:pPr>
    </w:p>
    <w:p w14:paraId="26328243" w14:textId="77777777" w:rsidR="006D2E9A" w:rsidRPr="006D2E9A" w:rsidRDefault="006D2E9A" w:rsidP="006D2E9A">
      <w:pPr>
        <w:rPr>
          <w:bCs/>
          <w:lang w:val="en-AU"/>
        </w:rPr>
      </w:pPr>
      <w:r w:rsidRPr="006D2E9A">
        <w:rPr>
          <w:bCs/>
          <w:lang w:val="en-AU"/>
        </w:rPr>
        <w:t>Our team</w:t>
      </w:r>
    </w:p>
    <w:p w14:paraId="7ABC163C" w14:textId="77777777" w:rsidR="006D2E9A" w:rsidRPr="006D2E9A" w:rsidRDefault="006D2E9A" w:rsidP="006D2E9A">
      <w:pPr>
        <w:rPr>
          <w:bCs/>
          <w:lang w:val="en-AU"/>
        </w:rPr>
      </w:pPr>
    </w:p>
    <w:p w14:paraId="1CADEA18" w14:textId="7671BE96" w:rsidR="006D2E9A" w:rsidRPr="006D2E9A" w:rsidRDefault="006D2E9A" w:rsidP="006D2E9A">
      <w:pPr>
        <w:rPr>
          <w:bCs/>
          <w:lang w:val="en-AU"/>
        </w:rPr>
      </w:pPr>
      <w:del w:id="278" w:author="Lil Deverell" w:date="2018-03-29T08:30:00Z">
        <w:r w:rsidRPr="006D2E9A" w:rsidDel="00E25027">
          <w:rPr>
            <w:bCs/>
            <w:lang w:val="en-AU"/>
          </w:rPr>
          <w:delText>We are an</w:delText>
        </w:r>
      </w:del>
      <w:ins w:id="279" w:author="Lil Deverell" w:date="2018-03-29T08:30:00Z">
        <w:r w:rsidR="00E25027">
          <w:rPr>
            <w:bCs/>
            <w:lang w:val="en-AU"/>
          </w:rPr>
          <w:t>Our</w:t>
        </w:r>
      </w:ins>
      <w:r w:rsidRPr="006D2E9A">
        <w:rPr>
          <w:bCs/>
          <w:lang w:val="en-AU"/>
        </w:rPr>
        <w:t xml:space="preserve"> established multi-disciplinary team within Swinburne </w:t>
      </w:r>
      <w:ins w:id="280" w:author="Lil Deverell" w:date="2018-03-29T08:33:00Z">
        <w:r w:rsidR="00E25027">
          <w:rPr>
            <w:bCs/>
            <w:lang w:val="en-AU"/>
          </w:rPr>
          <w:t xml:space="preserve">delivers </w:t>
        </w:r>
        <w:r w:rsidR="00E25027" w:rsidRPr="006D2E9A">
          <w:rPr>
            <w:bCs/>
            <w:lang w:val="en-AU"/>
          </w:rPr>
          <w:t xml:space="preserve">outcome-focussed research and development </w:t>
        </w:r>
        <w:r w:rsidR="00E25027">
          <w:rPr>
            <w:bCs/>
            <w:lang w:val="en-AU"/>
          </w:rPr>
          <w:t>of</w:t>
        </w:r>
        <w:r w:rsidR="00E25027" w:rsidRPr="006D2E9A">
          <w:rPr>
            <w:bCs/>
            <w:lang w:val="en-AU"/>
          </w:rPr>
          <w:t xml:space="preserve"> assistive technologies</w:t>
        </w:r>
      </w:ins>
      <w:ins w:id="281" w:author="Lil Deverell" w:date="2018-03-29T08:34:00Z">
        <w:r w:rsidR="00E25027">
          <w:rPr>
            <w:bCs/>
            <w:lang w:val="en-AU"/>
          </w:rPr>
          <w:t>, targeting</w:t>
        </w:r>
      </w:ins>
      <w:del w:id="282" w:author="Lil Deverell" w:date="2018-03-29T08:30:00Z">
        <w:r w:rsidRPr="006D2E9A" w:rsidDel="00E25027">
          <w:rPr>
            <w:bCs/>
            <w:lang w:val="en-AU"/>
          </w:rPr>
          <w:delText xml:space="preserve">focussed </w:delText>
        </w:r>
      </w:del>
      <w:del w:id="283" w:author="Lil Deverell" w:date="2018-03-29T08:34:00Z">
        <w:r w:rsidRPr="006D2E9A" w:rsidDel="00E25027">
          <w:rPr>
            <w:bCs/>
            <w:lang w:val="en-AU"/>
          </w:rPr>
          <w:delText xml:space="preserve">on the development and evaluation of </w:delText>
        </w:r>
      </w:del>
      <w:ins w:id="284" w:author="Lil Deverell" w:date="2018-03-29T08:30:00Z">
        <w:r w:rsidR="00E25027">
          <w:rPr>
            <w:bCs/>
            <w:lang w:val="en-AU"/>
          </w:rPr>
          <w:t xml:space="preserve"> </w:t>
        </w:r>
      </w:ins>
      <w:r w:rsidRPr="006D2E9A">
        <w:rPr>
          <w:bCs/>
          <w:lang w:val="en-AU"/>
        </w:rPr>
        <w:t xml:space="preserve">mobility and navigation </w:t>
      </w:r>
      <w:del w:id="285" w:author="Lil Deverell" w:date="2018-03-29T08:30:00Z">
        <w:r w:rsidRPr="006D2E9A" w:rsidDel="00E25027">
          <w:rPr>
            <w:bCs/>
            <w:lang w:val="en-AU"/>
          </w:rPr>
          <w:delText xml:space="preserve">assisting technologies </w:delText>
        </w:r>
      </w:del>
      <w:r w:rsidRPr="006D2E9A">
        <w:rPr>
          <w:bCs/>
          <w:lang w:val="en-AU"/>
        </w:rPr>
        <w:t xml:space="preserve">for people with low vision or blindness. </w:t>
      </w:r>
      <w:del w:id="286" w:author="Lil Deverell" w:date="2018-03-29T08:28:00Z">
        <w:r w:rsidRPr="006D2E9A" w:rsidDel="00E25027">
          <w:rPr>
            <w:bCs/>
            <w:lang w:val="en-AU"/>
          </w:rPr>
          <w:delText xml:space="preserve"> </w:delText>
        </w:r>
      </w:del>
      <w:r w:rsidRPr="006D2E9A">
        <w:rPr>
          <w:bCs/>
          <w:lang w:val="en-AU"/>
        </w:rPr>
        <w:t xml:space="preserve">Our technical team includes expertise in software development and artificial intelligence, </w:t>
      </w:r>
      <w:ins w:id="287" w:author="David Sly" w:date="2018-03-28T18:19:00Z">
        <w:r w:rsidR="0093096C">
          <w:rPr>
            <w:bCs/>
            <w:lang w:val="en-AU"/>
          </w:rPr>
          <w:t xml:space="preserve">acoustics and hearing sciences, </w:t>
        </w:r>
      </w:ins>
      <w:r w:rsidRPr="006D2E9A">
        <w:rPr>
          <w:bCs/>
          <w:lang w:val="en-AU"/>
        </w:rPr>
        <w:t xml:space="preserve">3D </w:t>
      </w:r>
      <w:del w:id="288" w:author="David Sly" w:date="2018-03-28T18:19:00Z">
        <w:r w:rsidRPr="006D2E9A" w:rsidDel="0093096C">
          <w:rPr>
            <w:bCs/>
            <w:lang w:val="en-AU"/>
          </w:rPr>
          <w:delText>a</w:delText>
        </w:r>
      </w:del>
      <w:ins w:id="289" w:author="David Sly" w:date="2018-03-28T18:19:00Z">
        <w:r w:rsidR="0093096C">
          <w:rPr>
            <w:bCs/>
            <w:lang w:val="en-AU"/>
          </w:rPr>
          <w:t>A</w:t>
        </w:r>
      </w:ins>
      <w:r w:rsidRPr="006D2E9A">
        <w:rPr>
          <w:bCs/>
          <w:lang w:val="en-AU"/>
        </w:rPr>
        <w:t xml:space="preserve">mbisonic audio recording and augmentation, </w:t>
      </w:r>
      <w:ins w:id="290" w:author="Lil Deverell" w:date="2018-03-29T08:34:00Z">
        <w:r w:rsidR="00A676C5">
          <w:rPr>
            <w:bCs/>
            <w:lang w:val="en-AU"/>
          </w:rPr>
          <w:t xml:space="preserve">and </w:t>
        </w:r>
      </w:ins>
      <w:r w:rsidRPr="006D2E9A">
        <w:rPr>
          <w:bCs/>
          <w:lang w:val="en-AU"/>
        </w:rPr>
        <w:t>augmented reality</w:t>
      </w:r>
      <w:ins w:id="291" w:author="Lil Deverell" w:date="2018-03-29T08:31:00Z">
        <w:r w:rsidR="00E25027">
          <w:rPr>
            <w:bCs/>
            <w:lang w:val="en-AU"/>
          </w:rPr>
          <w:t xml:space="preserve">. </w:t>
        </w:r>
      </w:ins>
      <w:del w:id="292" w:author="Lil Deverell" w:date="2018-03-29T08:31:00Z">
        <w:r w:rsidRPr="006D2E9A" w:rsidDel="00E25027">
          <w:rPr>
            <w:bCs/>
            <w:lang w:val="en-AU"/>
          </w:rPr>
          <w:delText xml:space="preserve">, </w:delText>
        </w:r>
      </w:del>
      <w:del w:id="293" w:author="Lil Deverell" w:date="2018-03-29T08:28:00Z">
        <w:r w:rsidRPr="006D2E9A" w:rsidDel="00E25027">
          <w:rPr>
            <w:bCs/>
            <w:lang w:val="en-AU"/>
          </w:rPr>
          <w:delText xml:space="preserve">all </w:delText>
        </w:r>
      </w:del>
      <w:del w:id="294" w:author="Lil Deverell" w:date="2018-03-29T08:31:00Z">
        <w:r w:rsidRPr="006D2E9A" w:rsidDel="00E25027">
          <w:rPr>
            <w:bCs/>
            <w:lang w:val="en-AU"/>
          </w:rPr>
          <w:delText xml:space="preserve">with a track record for delivering </w:delText>
        </w:r>
      </w:del>
      <w:del w:id="295" w:author="Lil Deverell" w:date="2018-03-29T08:33:00Z">
        <w:r w:rsidRPr="006D2E9A" w:rsidDel="00E25027">
          <w:rPr>
            <w:bCs/>
            <w:lang w:val="en-AU"/>
          </w:rPr>
          <w:delText xml:space="preserve">outcome-focussed research and development </w:delText>
        </w:r>
      </w:del>
      <w:del w:id="296" w:author="Lil Deverell" w:date="2018-03-29T08:32:00Z">
        <w:r w:rsidRPr="006D2E9A" w:rsidDel="00E25027">
          <w:rPr>
            <w:bCs/>
            <w:lang w:val="en-AU"/>
          </w:rPr>
          <w:delText xml:space="preserve">outcomes </w:delText>
        </w:r>
      </w:del>
      <w:del w:id="297" w:author="Lil Deverell" w:date="2018-03-29T08:33:00Z">
        <w:r w:rsidRPr="006D2E9A" w:rsidDel="00E25027">
          <w:rPr>
            <w:bCs/>
            <w:lang w:val="en-AU"/>
          </w:rPr>
          <w:delText xml:space="preserve">for assistive technologies. </w:delText>
        </w:r>
      </w:del>
      <w:del w:id="298" w:author="Lil Deverell" w:date="2018-03-29T08:32:00Z">
        <w:r w:rsidRPr="006D2E9A" w:rsidDel="00E25027">
          <w:rPr>
            <w:bCs/>
            <w:lang w:val="en-AU"/>
          </w:rPr>
          <w:delText xml:space="preserve"> </w:delText>
        </w:r>
      </w:del>
      <w:r w:rsidRPr="006D2E9A">
        <w:rPr>
          <w:bCs/>
          <w:lang w:val="en-AU"/>
        </w:rPr>
        <w:t xml:space="preserve">Our technical </w:t>
      </w:r>
      <w:del w:id="299" w:author="Lil Deverell" w:date="2018-03-29T08:35:00Z">
        <w:r w:rsidRPr="006D2E9A" w:rsidDel="00A676C5">
          <w:rPr>
            <w:bCs/>
            <w:lang w:val="en-AU"/>
          </w:rPr>
          <w:delText>expertise</w:delText>
        </w:r>
      </w:del>
      <w:ins w:id="300" w:author="Lil Deverell" w:date="2018-03-29T08:35:00Z">
        <w:r w:rsidR="00A676C5">
          <w:rPr>
            <w:bCs/>
            <w:lang w:val="en-AU"/>
          </w:rPr>
          <w:t>team</w:t>
        </w:r>
      </w:ins>
      <w:del w:id="301" w:author="Lil Deverell" w:date="2018-03-29T08:29:00Z">
        <w:r w:rsidRPr="006D2E9A" w:rsidDel="00E25027">
          <w:rPr>
            <w:bCs/>
            <w:lang w:val="en-AU"/>
          </w:rPr>
          <w:delText xml:space="preserve"> </w:delText>
        </w:r>
      </w:del>
      <w:r w:rsidRPr="006D2E9A">
        <w:rPr>
          <w:bCs/>
          <w:lang w:val="en-AU"/>
        </w:rPr>
        <w:t xml:space="preserve"> is complimented </w:t>
      </w:r>
      <w:del w:id="302" w:author="Lil Deverell" w:date="2018-03-29T08:32:00Z">
        <w:r w:rsidRPr="006D2E9A" w:rsidDel="00E25027">
          <w:rPr>
            <w:bCs/>
            <w:lang w:val="en-AU"/>
          </w:rPr>
          <w:delText xml:space="preserve">also </w:delText>
        </w:r>
      </w:del>
      <w:r w:rsidRPr="006D2E9A">
        <w:rPr>
          <w:bCs/>
          <w:lang w:val="en-AU"/>
        </w:rPr>
        <w:t xml:space="preserve">by </w:t>
      </w:r>
      <w:ins w:id="303" w:author="Lil Deverell" w:date="2018-03-29T08:35:00Z">
        <w:r w:rsidR="00A676C5">
          <w:rPr>
            <w:bCs/>
            <w:lang w:val="en-AU"/>
          </w:rPr>
          <w:t xml:space="preserve">additional </w:t>
        </w:r>
      </w:ins>
      <w:r w:rsidRPr="006D2E9A">
        <w:rPr>
          <w:bCs/>
          <w:lang w:val="en-AU"/>
        </w:rPr>
        <w:t xml:space="preserve">expertise in disability research, orientation and mobility training, mental </w:t>
      </w:r>
      <w:proofErr w:type="gramStart"/>
      <w:r w:rsidRPr="006D2E9A">
        <w:rPr>
          <w:bCs/>
          <w:lang w:val="en-AU"/>
        </w:rPr>
        <w:t>health</w:t>
      </w:r>
      <w:proofErr w:type="gramEnd"/>
      <w:r w:rsidRPr="006D2E9A">
        <w:rPr>
          <w:bCs/>
          <w:lang w:val="en-AU"/>
        </w:rPr>
        <w:t xml:space="preserve"> and statistics.</w:t>
      </w:r>
    </w:p>
    <w:p w14:paraId="56FA5C94" w14:textId="77777777" w:rsidR="006D2E9A" w:rsidRPr="006D2E9A" w:rsidRDefault="006D2E9A" w:rsidP="006D2E9A">
      <w:pPr>
        <w:rPr>
          <w:bCs/>
          <w:lang w:val="en-AU"/>
        </w:rPr>
      </w:pPr>
    </w:p>
    <w:p w14:paraId="5DBE8D01" w14:textId="77777777" w:rsidR="006D2E9A" w:rsidRPr="006D2E9A" w:rsidRDefault="006D2E9A" w:rsidP="006D2E9A">
      <w:pPr>
        <w:rPr>
          <w:lang w:val="en-AU"/>
        </w:rPr>
      </w:pPr>
    </w:p>
    <w:p w14:paraId="72344723" w14:textId="77777777" w:rsidR="006D2E9A" w:rsidRDefault="006D2E9A" w:rsidP="006D2E9A"/>
    <w:sectPr w:rsidR="006D2E9A" w:rsidSect="004D270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Sly" w:date="2018-03-28T18:21:00Z" w:initials="DS">
    <w:p w14:paraId="16CA85CC" w14:textId="7C5FD7C1" w:rsidR="00B42938" w:rsidRDefault="00B42938">
      <w:pPr>
        <w:pStyle w:val="CommentText"/>
      </w:pPr>
      <w:r>
        <w:rPr>
          <w:rStyle w:val="CommentReference"/>
        </w:rPr>
        <w:annotationRef/>
      </w:r>
      <w:r>
        <w:t>Consider adding a summing statement like “</w:t>
      </w:r>
      <w:r w:rsidR="00390BD7">
        <w:t>With our technology, u</w:t>
      </w:r>
      <w:r>
        <w:t xml:space="preserve">ser’s will be able to know where they are, what </w:t>
      </w:r>
      <w:r w:rsidR="00390BD7">
        <w:t>features</w:t>
      </w:r>
      <w:r>
        <w:t xml:space="preserve"> of interest are around them and the direction </w:t>
      </w:r>
      <w:r w:rsidR="00390BD7">
        <w:t>they need to move to”</w:t>
      </w:r>
    </w:p>
  </w:comment>
  <w:comment w:id="19" w:author="David Sly" w:date="2018-03-28T17:51:00Z" w:initials="DS">
    <w:p w14:paraId="6005CA5D" w14:textId="77777777" w:rsidR="00446CC6" w:rsidRDefault="00446CC6">
      <w:pPr>
        <w:pStyle w:val="CommentText"/>
      </w:pPr>
      <w:r>
        <w:rPr>
          <w:rStyle w:val="CommentReference"/>
        </w:rPr>
        <w:annotationRef/>
      </w:r>
      <w:r>
        <w:t>Keeping same terminology as next paragraph</w:t>
      </w:r>
    </w:p>
  </w:comment>
  <w:comment w:id="26" w:author="David Sly" w:date="2018-03-28T17:48:00Z" w:initials="DS">
    <w:p w14:paraId="59313F54" w14:textId="77777777" w:rsidR="00446CC6" w:rsidRDefault="00446CC6">
      <w:pPr>
        <w:pStyle w:val="CommentText"/>
      </w:pPr>
      <w:r>
        <w:rPr>
          <w:rStyle w:val="CommentReference"/>
        </w:rPr>
        <w:annotationRef/>
      </w:r>
      <w:r>
        <w:t>Sentence a bit long. Consider breaking it up.</w:t>
      </w:r>
    </w:p>
  </w:comment>
  <w:comment w:id="95" w:author="David Sly" w:date="2018-03-28T17:54:00Z" w:initials="DS">
    <w:p w14:paraId="515768C9" w14:textId="77777777" w:rsidR="00446CC6" w:rsidRDefault="00446CC6">
      <w:pPr>
        <w:pStyle w:val="CommentText"/>
      </w:pPr>
      <w:r>
        <w:rPr>
          <w:rStyle w:val="CommentReference"/>
        </w:rPr>
        <w:annotationRef/>
      </w:r>
      <w:r>
        <w:t>I think this could be worded better</w:t>
      </w:r>
    </w:p>
  </w:comment>
  <w:comment w:id="105" w:author="David Sly" w:date="2018-03-28T18:01:00Z" w:initials="DS">
    <w:p w14:paraId="193DE9F8" w14:textId="1AE9BC96" w:rsidR="00D67BB8" w:rsidRDefault="00D67BB8">
      <w:pPr>
        <w:pStyle w:val="CommentText"/>
      </w:pPr>
      <w:r>
        <w:rPr>
          <w:rStyle w:val="CommentReference"/>
        </w:rPr>
        <w:annotationRef/>
      </w:r>
      <w:r>
        <w:t>Consider if you really need the word ‘binaural’ in these sentences, it might be unnecessary jargon for this audience.</w:t>
      </w:r>
    </w:p>
  </w:comment>
  <w:comment w:id="111" w:author="Lil Deverell" w:date="2018-03-29T08:08:00Z" w:initials="LD">
    <w:p w14:paraId="0C5E9721" w14:textId="65CE655F" w:rsidR="00807913" w:rsidRDefault="00807913">
      <w:pPr>
        <w:pStyle w:val="CommentText"/>
      </w:pPr>
      <w:r>
        <w:rPr>
          <w:rStyle w:val="CommentReference"/>
        </w:rPr>
        <w:annotationRef/>
      </w:r>
      <w:r>
        <w:t>To reduce travel-related anxiety??</w:t>
      </w:r>
    </w:p>
  </w:comment>
  <w:comment w:id="119" w:author="David Sly" w:date="2018-03-28T18:05:00Z" w:initials="DS">
    <w:p w14:paraId="330DFFD1" w14:textId="572F42B9" w:rsidR="00503B93" w:rsidRDefault="00503B93">
      <w:pPr>
        <w:pStyle w:val="CommentText"/>
      </w:pPr>
      <w:r>
        <w:rPr>
          <w:rStyle w:val="CommentReference"/>
        </w:rPr>
        <w:annotationRef/>
      </w:r>
      <w:r>
        <w:t>This section is perfect</w:t>
      </w:r>
    </w:p>
  </w:comment>
  <w:comment w:id="134" w:author="David Sly" w:date="2018-03-28T18:07:00Z" w:initials="DS">
    <w:p w14:paraId="2A5DEF02" w14:textId="4C7F925D" w:rsidR="0026373F" w:rsidRDefault="0026373F">
      <w:pPr>
        <w:pStyle w:val="CommentText"/>
      </w:pPr>
      <w:r>
        <w:rPr>
          <w:rStyle w:val="CommentReference"/>
        </w:rPr>
        <w:annotationRef/>
      </w:r>
      <w:proofErr w:type="gramStart"/>
      <w:r>
        <w:t>Again</w:t>
      </w:r>
      <w:proofErr w:type="gramEnd"/>
      <w:r>
        <w:t xml:space="preserve"> this section is great</w:t>
      </w:r>
    </w:p>
  </w:comment>
  <w:comment w:id="150" w:author="David Sly" w:date="2018-03-28T18:08:00Z" w:initials="DS">
    <w:p w14:paraId="4857A65A" w14:textId="37773D38" w:rsidR="00AC5A23" w:rsidRDefault="00AC5A23">
      <w:pPr>
        <w:pStyle w:val="CommentText"/>
      </w:pPr>
      <w:r>
        <w:rPr>
          <w:rStyle w:val="CommentReference"/>
        </w:rPr>
        <w:annotationRef/>
      </w:r>
      <w:r>
        <w:t>Again, this is great</w:t>
      </w:r>
    </w:p>
  </w:comment>
  <w:comment w:id="158" w:author="David Sly" w:date="2018-03-28T18:10:00Z" w:initials="DS">
    <w:p w14:paraId="4F9AE1DB" w14:textId="568BC259" w:rsidR="002008F5" w:rsidRDefault="002008F5">
      <w:pPr>
        <w:pStyle w:val="CommentText"/>
      </w:pPr>
      <w:r>
        <w:rPr>
          <w:rStyle w:val="CommentReference"/>
        </w:rPr>
        <w:annotationRef/>
      </w:r>
      <w:r>
        <w:t>Maybe put the $k amounts in bold as it’s a bit hard to find them in the text at a glance.</w:t>
      </w:r>
    </w:p>
  </w:comment>
  <w:comment w:id="245" w:author="David Sly" w:date="2018-03-28T18:20:00Z" w:initials="DS">
    <w:p w14:paraId="287F9550" w14:textId="78E0F74D" w:rsidR="0093096C" w:rsidRDefault="0093096C">
      <w:pPr>
        <w:pStyle w:val="CommentText"/>
      </w:pPr>
      <w:r>
        <w:rPr>
          <w:rStyle w:val="CommentReference"/>
        </w:rPr>
        <w:annotationRef/>
      </w:r>
      <w:r>
        <w:t>You’re a few words over</w:t>
      </w:r>
    </w:p>
  </w:comment>
  <w:comment w:id="264" w:author="David Sly" w:date="2018-03-28T18:15:00Z" w:initials="DS">
    <w:p w14:paraId="662AD010" w14:textId="39700639" w:rsidR="00770935" w:rsidRDefault="00770935">
      <w:pPr>
        <w:pStyle w:val="CommentText"/>
      </w:pPr>
      <w:r>
        <w:rPr>
          <w:rStyle w:val="CommentReference"/>
        </w:rPr>
        <w:annotationRef/>
      </w:r>
      <w:r>
        <w:t xml:space="preserve">As mentioned, it would be good to hint at a possible interface, e.g. </w:t>
      </w:r>
      <w:proofErr w:type="spellStart"/>
      <w:r>
        <w:t>audicons</w:t>
      </w:r>
      <w:proofErr w:type="spellEnd"/>
      <w:r>
        <w:t xml:space="preserve"> or other.</w:t>
      </w:r>
    </w:p>
  </w:comment>
  <w:comment w:id="266" w:author="David Sly" w:date="2018-03-28T18:16:00Z" w:initials="DS">
    <w:p w14:paraId="60EF2DFC" w14:textId="7287B574" w:rsidR="00F25934" w:rsidRDefault="00F25934">
      <w:pPr>
        <w:pStyle w:val="CommentText"/>
      </w:pPr>
      <w:r>
        <w:rPr>
          <w:rStyle w:val="CommentReference"/>
        </w:rPr>
        <w:annotationRef/>
      </w:r>
      <w:r>
        <w:t xml:space="preserve">A bit part of the development would be to be determine location and orientation in real time (e.g. using GPS, </w:t>
      </w:r>
      <w:proofErr w:type="gramStart"/>
      <w:r>
        <w:t>beacons</w:t>
      </w:r>
      <w:proofErr w:type="gramEnd"/>
      <w:r>
        <w:t xml:space="preserve"> and magnetometer). You may not need to highlight this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CA85CC" w15:done="0"/>
  <w15:commentEx w15:paraId="6005CA5D" w15:done="0"/>
  <w15:commentEx w15:paraId="59313F54" w15:done="0"/>
  <w15:commentEx w15:paraId="515768C9" w15:done="0"/>
  <w15:commentEx w15:paraId="193DE9F8" w15:done="0"/>
  <w15:commentEx w15:paraId="0C5E9721" w15:done="0"/>
  <w15:commentEx w15:paraId="330DFFD1" w15:done="0"/>
  <w15:commentEx w15:paraId="2A5DEF02" w15:done="0"/>
  <w15:commentEx w15:paraId="4857A65A" w15:done="0"/>
  <w15:commentEx w15:paraId="4F9AE1DB" w15:done="0"/>
  <w15:commentEx w15:paraId="287F9550" w15:done="0"/>
  <w15:commentEx w15:paraId="662AD010" w15:done="0"/>
  <w15:commentEx w15:paraId="60EF2D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CA85CC" w16cid:durableId="1E665BC4"/>
  <w16cid:commentId w16cid:paraId="6005CA5D" w16cid:durableId="1E6654AD"/>
  <w16cid:commentId w16cid:paraId="59313F54" w16cid:durableId="1E665403"/>
  <w16cid:commentId w16cid:paraId="515768C9" w16cid:durableId="1E665539"/>
  <w16cid:commentId w16cid:paraId="193DE9F8" w16cid:durableId="1E66570F"/>
  <w16cid:commentId w16cid:paraId="0C5E9721" w16cid:durableId="1E671D76"/>
  <w16cid:commentId w16cid:paraId="330DFFD1" w16cid:durableId="1E6657F8"/>
  <w16cid:commentId w16cid:paraId="2A5DEF02" w16cid:durableId="1E665852"/>
  <w16cid:commentId w16cid:paraId="4857A65A" w16cid:durableId="1E6658A9"/>
  <w16cid:commentId w16cid:paraId="4F9AE1DB" w16cid:durableId="1E665917"/>
  <w16cid:commentId w16cid:paraId="287F9550" w16cid:durableId="1E665B74"/>
  <w16cid:commentId w16cid:paraId="662AD010" w16cid:durableId="1E665A35"/>
  <w16cid:commentId w16cid:paraId="60EF2DFC" w16cid:durableId="1E665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l Deverell">
    <w15:presenceInfo w15:providerId="None" w15:userId="Lil Deverell"/>
  </w15:person>
  <w15:person w15:author="David Sly">
    <w15:presenceInfo w15:providerId="Windows Live" w15:userId="b318e78f-0f89-44f6-8b96-3fb23b100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9A"/>
    <w:rsid w:val="000F24C1"/>
    <w:rsid w:val="002008F5"/>
    <w:rsid w:val="0026373F"/>
    <w:rsid w:val="002D661F"/>
    <w:rsid w:val="00380FD0"/>
    <w:rsid w:val="00390BD7"/>
    <w:rsid w:val="00446CC6"/>
    <w:rsid w:val="00482F6D"/>
    <w:rsid w:val="004D2708"/>
    <w:rsid w:val="00503B93"/>
    <w:rsid w:val="005C2A93"/>
    <w:rsid w:val="005E0DBD"/>
    <w:rsid w:val="005F7EB8"/>
    <w:rsid w:val="006D2E9A"/>
    <w:rsid w:val="00770935"/>
    <w:rsid w:val="007A2F84"/>
    <w:rsid w:val="00807913"/>
    <w:rsid w:val="0093096C"/>
    <w:rsid w:val="009D10C8"/>
    <w:rsid w:val="00A676C5"/>
    <w:rsid w:val="00AC5A23"/>
    <w:rsid w:val="00B42938"/>
    <w:rsid w:val="00B527E0"/>
    <w:rsid w:val="00BF4291"/>
    <w:rsid w:val="00C111CA"/>
    <w:rsid w:val="00D67BB8"/>
    <w:rsid w:val="00DC7827"/>
    <w:rsid w:val="00E25027"/>
    <w:rsid w:val="00EB6CC6"/>
    <w:rsid w:val="00EF69D8"/>
    <w:rsid w:val="00EF6F4B"/>
    <w:rsid w:val="00F25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438E5E"/>
  <w14:defaultImageDpi w14:val="300"/>
  <w15:docId w15:val="{7ED4E0D7-8028-1046-9898-FF0A091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C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CC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46CC6"/>
    <w:rPr>
      <w:sz w:val="16"/>
      <w:szCs w:val="16"/>
    </w:rPr>
  </w:style>
  <w:style w:type="paragraph" w:styleId="CommentText">
    <w:name w:val="annotation text"/>
    <w:basedOn w:val="Normal"/>
    <w:link w:val="CommentTextChar"/>
    <w:uiPriority w:val="99"/>
    <w:semiHidden/>
    <w:unhideWhenUsed/>
    <w:rsid w:val="00446CC6"/>
    <w:rPr>
      <w:sz w:val="20"/>
      <w:szCs w:val="20"/>
    </w:rPr>
  </w:style>
  <w:style w:type="character" w:customStyle="1" w:styleId="CommentTextChar">
    <w:name w:val="Comment Text Char"/>
    <w:basedOn w:val="DefaultParagraphFont"/>
    <w:link w:val="CommentText"/>
    <w:uiPriority w:val="99"/>
    <w:semiHidden/>
    <w:rsid w:val="00446CC6"/>
    <w:rPr>
      <w:sz w:val="20"/>
      <w:szCs w:val="20"/>
    </w:rPr>
  </w:style>
  <w:style w:type="paragraph" w:styleId="CommentSubject">
    <w:name w:val="annotation subject"/>
    <w:basedOn w:val="CommentText"/>
    <w:next w:val="CommentText"/>
    <w:link w:val="CommentSubjectChar"/>
    <w:uiPriority w:val="99"/>
    <w:semiHidden/>
    <w:unhideWhenUsed/>
    <w:rsid w:val="00446CC6"/>
    <w:rPr>
      <w:b/>
      <w:bCs/>
    </w:rPr>
  </w:style>
  <w:style w:type="character" w:customStyle="1" w:styleId="CommentSubjectChar">
    <w:name w:val="Comment Subject Char"/>
    <w:basedOn w:val="CommentTextChar"/>
    <w:link w:val="CommentSubject"/>
    <w:uiPriority w:val="99"/>
    <w:semiHidden/>
    <w:rsid w:val="00446C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6802">
      <w:bodyDiv w:val="1"/>
      <w:marLeft w:val="0"/>
      <w:marRight w:val="0"/>
      <w:marTop w:val="0"/>
      <w:marBottom w:val="0"/>
      <w:divBdr>
        <w:top w:val="none" w:sz="0" w:space="0" w:color="auto"/>
        <w:left w:val="none" w:sz="0" w:space="0" w:color="auto"/>
        <w:bottom w:val="none" w:sz="0" w:space="0" w:color="auto"/>
        <w:right w:val="none" w:sz="0" w:space="0" w:color="auto"/>
      </w:divBdr>
    </w:div>
    <w:div w:id="319816444">
      <w:bodyDiv w:val="1"/>
      <w:marLeft w:val="0"/>
      <w:marRight w:val="0"/>
      <w:marTop w:val="0"/>
      <w:marBottom w:val="0"/>
      <w:divBdr>
        <w:top w:val="none" w:sz="0" w:space="0" w:color="auto"/>
        <w:left w:val="none" w:sz="0" w:space="0" w:color="auto"/>
        <w:bottom w:val="none" w:sz="0" w:space="0" w:color="auto"/>
        <w:right w:val="none" w:sz="0" w:space="0" w:color="auto"/>
      </w:divBdr>
      <w:divsChild>
        <w:div w:id="984042018">
          <w:marLeft w:val="0"/>
          <w:marRight w:val="0"/>
          <w:marTop w:val="0"/>
          <w:marBottom w:val="0"/>
          <w:divBdr>
            <w:top w:val="none" w:sz="0" w:space="0" w:color="auto"/>
            <w:left w:val="none" w:sz="0" w:space="0" w:color="auto"/>
            <w:bottom w:val="none" w:sz="0" w:space="0" w:color="auto"/>
            <w:right w:val="none" w:sz="0" w:space="0" w:color="auto"/>
          </w:divBdr>
          <w:divsChild>
            <w:div w:id="9777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511">
      <w:bodyDiv w:val="1"/>
      <w:marLeft w:val="0"/>
      <w:marRight w:val="0"/>
      <w:marTop w:val="0"/>
      <w:marBottom w:val="0"/>
      <w:divBdr>
        <w:top w:val="none" w:sz="0" w:space="0" w:color="auto"/>
        <w:left w:val="none" w:sz="0" w:space="0" w:color="auto"/>
        <w:bottom w:val="none" w:sz="0" w:space="0" w:color="auto"/>
        <w:right w:val="none" w:sz="0" w:space="0" w:color="auto"/>
      </w:divBdr>
    </w:div>
    <w:div w:id="993148217">
      <w:bodyDiv w:val="1"/>
      <w:marLeft w:val="0"/>
      <w:marRight w:val="0"/>
      <w:marTop w:val="0"/>
      <w:marBottom w:val="0"/>
      <w:divBdr>
        <w:top w:val="none" w:sz="0" w:space="0" w:color="auto"/>
        <w:left w:val="none" w:sz="0" w:space="0" w:color="auto"/>
        <w:bottom w:val="none" w:sz="0" w:space="0" w:color="auto"/>
        <w:right w:val="none" w:sz="0" w:space="0" w:color="auto"/>
      </w:divBdr>
    </w:div>
    <w:div w:id="1155410458">
      <w:bodyDiv w:val="1"/>
      <w:marLeft w:val="0"/>
      <w:marRight w:val="0"/>
      <w:marTop w:val="0"/>
      <w:marBottom w:val="0"/>
      <w:divBdr>
        <w:top w:val="none" w:sz="0" w:space="0" w:color="auto"/>
        <w:left w:val="none" w:sz="0" w:space="0" w:color="auto"/>
        <w:bottom w:val="none" w:sz="0" w:space="0" w:color="auto"/>
        <w:right w:val="none" w:sz="0" w:space="0" w:color="auto"/>
      </w:divBdr>
    </w:div>
    <w:div w:id="1470170242">
      <w:bodyDiv w:val="1"/>
      <w:marLeft w:val="0"/>
      <w:marRight w:val="0"/>
      <w:marTop w:val="0"/>
      <w:marBottom w:val="0"/>
      <w:divBdr>
        <w:top w:val="none" w:sz="0" w:space="0" w:color="auto"/>
        <w:left w:val="none" w:sz="0" w:space="0" w:color="auto"/>
        <w:bottom w:val="none" w:sz="0" w:space="0" w:color="auto"/>
        <w:right w:val="none" w:sz="0" w:space="0" w:color="auto"/>
      </w:divBdr>
    </w:div>
    <w:div w:id="1593200519">
      <w:bodyDiv w:val="1"/>
      <w:marLeft w:val="0"/>
      <w:marRight w:val="0"/>
      <w:marTop w:val="0"/>
      <w:marBottom w:val="0"/>
      <w:divBdr>
        <w:top w:val="none" w:sz="0" w:space="0" w:color="auto"/>
        <w:left w:val="none" w:sz="0" w:space="0" w:color="auto"/>
        <w:bottom w:val="none" w:sz="0" w:space="0" w:color="auto"/>
        <w:right w:val="none" w:sz="0" w:space="0" w:color="auto"/>
      </w:divBdr>
      <w:divsChild>
        <w:div w:id="1344088126">
          <w:marLeft w:val="0"/>
          <w:marRight w:val="0"/>
          <w:marTop w:val="0"/>
          <w:marBottom w:val="0"/>
          <w:divBdr>
            <w:top w:val="none" w:sz="0" w:space="0" w:color="auto"/>
            <w:left w:val="none" w:sz="0" w:space="0" w:color="auto"/>
            <w:bottom w:val="none" w:sz="0" w:space="0" w:color="auto"/>
            <w:right w:val="none" w:sz="0" w:space="0" w:color="auto"/>
          </w:divBdr>
          <w:divsChild>
            <w:div w:id="2280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7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McCarthy</dc:creator>
  <cp:keywords/>
  <dc:description/>
  <cp:lastModifiedBy>Lil Deverell</cp:lastModifiedBy>
  <cp:revision>4</cp:revision>
  <dcterms:created xsi:type="dcterms:W3CDTF">2018-03-29T03:01:00Z</dcterms:created>
  <dcterms:modified xsi:type="dcterms:W3CDTF">2018-03-29T03:38:00Z</dcterms:modified>
</cp:coreProperties>
</file>